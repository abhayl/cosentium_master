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04909" w14:textId="77777777" w:rsidR="00044D41" w:rsidRDefault="00044D41" w:rsidP="0035755C">
      <w:pPr>
        <w:pStyle w:val="Subtitle"/>
        <w:tabs>
          <w:tab w:val="left" w:pos="1800"/>
        </w:tabs>
        <w:spacing w:before="240"/>
        <w:jc w:val="center"/>
        <w:rPr>
          <w:rFonts w:cs="Arial"/>
          <w:i w:val="0"/>
          <w:iCs/>
          <w:sz w:val="36"/>
          <w:szCs w:val="36"/>
        </w:rPr>
      </w:pPr>
    </w:p>
    <w:p w14:paraId="2CAEB856" w14:textId="77777777" w:rsidR="00044D41" w:rsidRDefault="00044D41" w:rsidP="0035755C">
      <w:pPr>
        <w:pStyle w:val="Subtitle"/>
        <w:tabs>
          <w:tab w:val="left" w:pos="1800"/>
        </w:tabs>
        <w:spacing w:before="240"/>
        <w:jc w:val="center"/>
        <w:rPr>
          <w:rFonts w:cs="Arial"/>
          <w:i w:val="0"/>
          <w:iCs/>
          <w:sz w:val="36"/>
          <w:szCs w:val="36"/>
        </w:rPr>
      </w:pPr>
    </w:p>
    <w:p w14:paraId="45E286EB" w14:textId="77777777" w:rsidR="00044D41" w:rsidRDefault="00044D41" w:rsidP="0035755C">
      <w:pPr>
        <w:pStyle w:val="Subtitle"/>
        <w:tabs>
          <w:tab w:val="left" w:pos="1800"/>
        </w:tabs>
        <w:spacing w:before="240"/>
        <w:jc w:val="center"/>
        <w:rPr>
          <w:rFonts w:cs="Arial"/>
          <w:i w:val="0"/>
          <w:iCs/>
          <w:sz w:val="36"/>
          <w:szCs w:val="36"/>
        </w:rPr>
      </w:pPr>
    </w:p>
    <w:p w14:paraId="1E5ED0BF" w14:textId="77777777" w:rsidR="00044D41" w:rsidRDefault="00044D41" w:rsidP="0035755C">
      <w:pPr>
        <w:pStyle w:val="Subtitle"/>
        <w:tabs>
          <w:tab w:val="left" w:pos="1800"/>
        </w:tabs>
        <w:spacing w:before="240"/>
        <w:jc w:val="center"/>
        <w:rPr>
          <w:rFonts w:cs="Arial"/>
          <w:i w:val="0"/>
          <w:iCs/>
          <w:sz w:val="36"/>
          <w:szCs w:val="36"/>
        </w:rPr>
      </w:pPr>
    </w:p>
    <w:p w14:paraId="367AEE07" w14:textId="77777777" w:rsidR="00044D41" w:rsidRDefault="00044D41" w:rsidP="0035755C">
      <w:pPr>
        <w:pStyle w:val="Subtitle"/>
        <w:tabs>
          <w:tab w:val="left" w:pos="1800"/>
        </w:tabs>
        <w:spacing w:before="240"/>
        <w:jc w:val="center"/>
        <w:rPr>
          <w:rFonts w:cs="Arial"/>
          <w:i w:val="0"/>
          <w:iCs/>
          <w:sz w:val="36"/>
          <w:szCs w:val="36"/>
        </w:rPr>
      </w:pPr>
    </w:p>
    <w:p w14:paraId="250A56B0" w14:textId="77777777" w:rsidR="00044D41" w:rsidRDefault="00044D41" w:rsidP="0035755C">
      <w:pPr>
        <w:pStyle w:val="Subtitle"/>
        <w:tabs>
          <w:tab w:val="left" w:pos="1800"/>
        </w:tabs>
        <w:spacing w:before="240"/>
        <w:jc w:val="center"/>
        <w:rPr>
          <w:rFonts w:cs="Arial"/>
          <w:i w:val="0"/>
          <w:iCs/>
          <w:sz w:val="36"/>
          <w:szCs w:val="36"/>
        </w:rPr>
      </w:pPr>
    </w:p>
    <w:p w14:paraId="18AC771B" w14:textId="77777777" w:rsidR="00044D41" w:rsidRDefault="00044D41" w:rsidP="0035755C">
      <w:pPr>
        <w:pStyle w:val="Subtitle"/>
        <w:tabs>
          <w:tab w:val="left" w:pos="1800"/>
        </w:tabs>
        <w:spacing w:before="240"/>
        <w:jc w:val="center"/>
        <w:rPr>
          <w:rFonts w:cs="Arial"/>
          <w:i w:val="0"/>
          <w:iCs/>
          <w:sz w:val="36"/>
          <w:szCs w:val="36"/>
        </w:rPr>
      </w:pPr>
    </w:p>
    <w:p w14:paraId="2B620021" w14:textId="77777777" w:rsidR="00044D41" w:rsidRDefault="00044D41" w:rsidP="0035755C">
      <w:pPr>
        <w:pStyle w:val="Subtitle"/>
        <w:tabs>
          <w:tab w:val="left" w:pos="1800"/>
        </w:tabs>
        <w:spacing w:before="240"/>
        <w:jc w:val="center"/>
        <w:rPr>
          <w:rFonts w:cs="Arial"/>
          <w:i w:val="0"/>
          <w:iCs/>
          <w:sz w:val="36"/>
          <w:szCs w:val="36"/>
        </w:rPr>
      </w:pPr>
    </w:p>
    <w:p w14:paraId="69ABCA1A" w14:textId="77777777" w:rsidR="00044D41" w:rsidRPr="00187E00" w:rsidRDefault="00044D41" w:rsidP="0035755C">
      <w:pPr>
        <w:pStyle w:val="Subtitle"/>
        <w:tabs>
          <w:tab w:val="left" w:pos="1800"/>
        </w:tabs>
        <w:spacing w:before="240"/>
        <w:jc w:val="center"/>
        <w:rPr>
          <w:rFonts w:cs="Arial"/>
          <w:b/>
          <w:i w:val="0"/>
          <w:iCs/>
          <w:sz w:val="36"/>
          <w:szCs w:val="36"/>
        </w:rPr>
      </w:pPr>
    </w:p>
    <w:p w14:paraId="7E7538A9" w14:textId="77777777"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C1462C">
        <w:rPr>
          <w:rFonts w:cs="Arial"/>
          <w:b/>
          <w:i w:val="0"/>
          <w:iCs/>
          <w:sz w:val="40"/>
          <w:szCs w:val="40"/>
        </w:rPr>
        <w:t>Start a free trial</w:t>
      </w:r>
    </w:p>
    <w:p w14:paraId="720B96D7" w14:textId="77777777" w:rsidR="005353D6" w:rsidRDefault="008378F2" w:rsidP="0035755C">
      <w:pPr>
        <w:pStyle w:val="Subtitle"/>
        <w:spacing w:before="240"/>
        <w:jc w:val="left"/>
        <w:rPr>
          <w:rFonts w:cs="Arial"/>
          <w:b/>
          <w:bCs/>
          <w:i w:val="0"/>
        </w:rPr>
      </w:pPr>
      <w:r>
        <w:rPr>
          <w:rFonts w:cs="Arial"/>
          <w:iCs/>
          <w:sz w:val="36"/>
          <w:szCs w:val="36"/>
        </w:rPr>
        <w:tab/>
      </w:r>
    </w:p>
    <w:p w14:paraId="41A6A23A" w14:textId="77777777" w:rsidR="005353D6" w:rsidRPr="00DC580E" w:rsidRDefault="005353D6" w:rsidP="0035755C">
      <w:pPr>
        <w:spacing w:before="240"/>
        <w:jc w:val="both"/>
        <w:rPr>
          <w:bCs/>
        </w:rPr>
      </w:pPr>
    </w:p>
    <w:p w14:paraId="30AA691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148F0914"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4E5BF6B1"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3913C782"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46D98C96"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22F31F79"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5B13AD11" w14:textId="77777777" w:rsidTr="00DD1B72">
        <w:tc>
          <w:tcPr>
            <w:tcW w:w="964" w:type="dxa"/>
          </w:tcPr>
          <w:p w14:paraId="640B3BA6"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1DFC2F37"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6EAC17A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4F4389C6" w14:textId="77777777" w:rsidTr="00DD1B72">
        <w:tc>
          <w:tcPr>
            <w:tcW w:w="964" w:type="dxa"/>
          </w:tcPr>
          <w:p w14:paraId="1CE351E6" w14:textId="77777777" w:rsidR="0006579C" w:rsidRDefault="00146CEA" w:rsidP="0035755C">
            <w:pPr>
              <w:pStyle w:val="TableText"/>
              <w:spacing w:before="240"/>
              <w:rPr>
                <w:lang w:val="en-GB"/>
              </w:rPr>
            </w:pPr>
            <w:r>
              <w:rPr>
                <w:lang w:val="en-GB"/>
              </w:rPr>
              <w:t>1.0</w:t>
            </w:r>
          </w:p>
        </w:tc>
        <w:tc>
          <w:tcPr>
            <w:tcW w:w="1944" w:type="dxa"/>
          </w:tcPr>
          <w:p w14:paraId="57C9AD89" w14:textId="77777777" w:rsidR="0006579C" w:rsidRPr="00E474B7" w:rsidRDefault="00C1462C" w:rsidP="0035755C">
            <w:pPr>
              <w:pStyle w:val="TableText"/>
              <w:spacing w:before="240"/>
              <w:rPr>
                <w:lang w:val="en-GB"/>
              </w:rPr>
            </w:pPr>
            <w:r>
              <w:rPr>
                <w:lang w:val="en-GB"/>
              </w:rPr>
              <w:t>7/1</w:t>
            </w:r>
            <w:r w:rsidR="002F541A">
              <w:rPr>
                <w:lang w:val="en-GB"/>
              </w:rPr>
              <w:t>/2013</w:t>
            </w:r>
          </w:p>
        </w:tc>
        <w:tc>
          <w:tcPr>
            <w:tcW w:w="6660" w:type="dxa"/>
          </w:tcPr>
          <w:p w14:paraId="6F133776" w14:textId="77777777" w:rsidR="002F541A" w:rsidRDefault="002F541A" w:rsidP="0035755C">
            <w:pPr>
              <w:pStyle w:val="TableText"/>
              <w:spacing w:before="240"/>
              <w:rPr>
                <w:lang w:val="en-GB"/>
              </w:rPr>
            </w:pPr>
            <w:r>
              <w:rPr>
                <w:lang w:val="en-GB"/>
              </w:rPr>
              <w:t>Initial document</w:t>
            </w:r>
          </w:p>
        </w:tc>
      </w:tr>
      <w:tr w:rsidR="0006579C" w14:paraId="627A8D18" w14:textId="77777777" w:rsidTr="00DD1B72">
        <w:tc>
          <w:tcPr>
            <w:tcW w:w="964" w:type="dxa"/>
          </w:tcPr>
          <w:p w14:paraId="6D095DF3" w14:textId="4F98B8A2" w:rsidR="0006579C" w:rsidRDefault="00ED5E7E" w:rsidP="0035755C">
            <w:pPr>
              <w:pStyle w:val="TableText"/>
              <w:spacing w:before="240"/>
              <w:rPr>
                <w:lang w:val="en-GB"/>
              </w:rPr>
            </w:pPr>
            <w:r>
              <w:rPr>
                <w:lang w:val="en-GB"/>
              </w:rPr>
              <w:t>1.1</w:t>
            </w:r>
          </w:p>
        </w:tc>
        <w:tc>
          <w:tcPr>
            <w:tcW w:w="1944" w:type="dxa"/>
          </w:tcPr>
          <w:p w14:paraId="1B661822" w14:textId="30EFFC5D" w:rsidR="0006579C" w:rsidRPr="00E474B7" w:rsidRDefault="00ED5E7E" w:rsidP="0035755C">
            <w:pPr>
              <w:pStyle w:val="TableText"/>
              <w:spacing w:before="240"/>
              <w:rPr>
                <w:lang w:val="en-GB"/>
              </w:rPr>
            </w:pPr>
            <w:r>
              <w:rPr>
                <w:lang w:val="en-GB"/>
              </w:rPr>
              <w:t>7/5/2013</w:t>
            </w:r>
          </w:p>
        </w:tc>
        <w:tc>
          <w:tcPr>
            <w:tcW w:w="6660" w:type="dxa"/>
          </w:tcPr>
          <w:p w14:paraId="36B896B6" w14:textId="01B149A4" w:rsidR="0006579C" w:rsidRDefault="00ED5E7E" w:rsidP="0035755C">
            <w:pPr>
              <w:pStyle w:val="TableText"/>
              <w:spacing w:before="240"/>
              <w:rPr>
                <w:lang w:val="en-GB"/>
              </w:rPr>
            </w:pPr>
            <w:r>
              <w:rPr>
                <w:lang w:val="en-GB"/>
              </w:rPr>
              <w:t>Revised</w:t>
            </w:r>
          </w:p>
        </w:tc>
      </w:tr>
      <w:tr w:rsidR="0006579C" w14:paraId="39BF8CB2" w14:textId="77777777" w:rsidTr="00DD1B72">
        <w:tc>
          <w:tcPr>
            <w:tcW w:w="964" w:type="dxa"/>
          </w:tcPr>
          <w:p w14:paraId="1283CEC7" w14:textId="159F5F17" w:rsidR="0006579C" w:rsidRDefault="007F5830" w:rsidP="0035755C">
            <w:pPr>
              <w:pStyle w:val="TableText"/>
              <w:spacing w:before="240"/>
              <w:rPr>
                <w:lang w:val="en-GB"/>
              </w:rPr>
            </w:pPr>
            <w:r>
              <w:rPr>
                <w:lang w:val="en-GB"/>
              </w:rPr>
              <w:t>1.2</w:t>
            </w:r>
          </w:p>
        </w:tc>
        <w:tc>
          <w:tcPr>
            <w:tcW w:w="1944" w:type="dxa"/>
          </w:tcPr>
          <w:p w14:paraId="65A061D6" w14:textId="1E0FBF16" w:rsidR="0006579C" w:rsidRPr="00E474B7" w:rsidRDefault="007F5830" w:rsidP="0035755C">
            <w:pPr>
              <w:pStyle w:val="TableText"/>
              <w:spacing w:before="240"/>
              <w:rPr>
                <w:lang w:val="en-GB"/>
              </w:rPr>
            </w:pPr>
            <w:r>
              <w:rPr>
                <w:lang w:val="en-GB"/>
              </w:rPr>
              <w:t>7/15/2013</w:t>
            </w:r>
          </w:p>
        </w:tc>
        <w:tc>
          <w:tcPr>
            <w:tcW w:w="6660" w:type="dxa"/>
          </w:tcPr>
          <w:p w14:paraId="54D63BC3" w14:textId="5D227EA4" w:rsidR="0006579C" w:rsidRDefault="007F5830" w:rsidP="0035755C">
            <w:pPr>
              <w:pStyle w:val="TableText"/>
              <w:spacing w:before="240"/>
              <w:rPr>
                <w:lang w:val="en-GB"/>
              </w:rPr>
            </w:pPr>
            <w:r>
              <w:rPr>
                <w:lang w:val="en-GB"/>
              </w:rPr>
              <w:t>Revised- Q&amp;A section added</w:t>
            </w:r>
          </w:p>
        </w:tc>
      </w:tr>
      <w:tr w:rsidR="0006579C" w14:paraId="7DF5DAFE" w14:textId="77777777" w:rsidTr="00DD1B72">
        <w:tc>
          <w:tcPr>
            <w:tcW w:w="964" w:type="dxa"/>
          </w:tcPr>
          <w:p w14:paraId="04854EE0" w14:textId="0358F360" w:rsidR="0006579C" w:rsidRDefault="00D449A8" w:rsidP="0035755C">
            <w:pPr>
              <w:pStyle w:val="TableText"/>
              <w:spacing w:before="240"/>
              <w:rPr>
                <w:lang w:val="en-GB"/>
              </w:rPr>
            </w:pPr>
            <w:r>
              <w:rPr>
                <w:lang w:val="en-GB"/>
              </w:rPr>
              <w:t>1.3</w:t>
            </w:r>
          </w:p>
        </w:tc>
        <w:tc>
          <w:tcPr>
            <w:tcW w:w="1944" w:type="dxa"/>
          </w:tcPr>
          <w:p w14:paraId="092FA26C" w14:textId="0F625AAD" w:rsidR="0006579C" w:rsidRPr="00E474B7" w:rsidRDefault="00D449A8" w:rsidP="0035755C">
            <w:pPr>
              <w:pStyle w:val="TableText"/>
              <w:spacing w:before="240"/>
              <w:rPr>
                <w:lang w:val="en-GB"/>
              </w:rPr>
            </w:pPr>
            <w:r>
              <w:rPr>
                <w:lang w:val="en-GB"/>
              </w:rPr>
              <w:t>7/21/2013</w:t>
            </w:r>
          </w:p>
        </w:tc>
        <w:tc>
          <w:tcPr>
            <w:tcW w:w="6660" w:type="dxa"/>
          </w:tcPr>
          <w:p w14:paraId="0376C1CF" w14:textId="4B3D5E63" w:rsidR="0006579C" w:rsidRDefault="00D449A8" w:rsidP="0035755C">
            <w:pPr>
              <w:pStyle w:val="TableText"/>
              <w:spacing w:before="240"/>
              <w:rPr>
                <w:lang w:val="en-GB"/>
              </w:rPr>
            </w:pPr>
            <w:r>
              <w:rPr>
                <w:lang w:val="en-GB"/>
              </w:rPr>
              <w:t>Revised in response to questions from Cybage</w:t>
            </w:r>
          </w:p>
        </w:tc>
      </w:tr>
    </w:tbl>
    <w:p w14:paraId="5BDF3656"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1D346905"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7EADAE3E"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3EB77859" w14:textId="77777777">
        <w:tc>
          <w:tcPr>
            <w:tcW w:w="2880" w:type="dxa"/>
            <w:tcBorders>
              <w:top w:val="single" w:sz="6" w:space="0" w:color="333333"/>
              <w:left w:val="single" w:sz="6" w:space="0" w:color="333333"/>
              <w:bottom w:val="nil"/>
              <w:right w:val="single" w:sz="6" w:space="0" w:color="333333"/>
            </w:tcBorders>
          </w:tcPr>
          <w:p w14:paraId="68028106"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431CB0CD"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5EDB9C31" w14:textId="77777777">
        <w:tc>
          <w:tcPr>
            <w:tcW w:w="2880" w:type="dxa"/>
            <w:tcBorders>
              <w:top w:val="nil"/>
              <w:left w:val="single" w:sz="6" w:space="0" w:color="333333"/>
              <w:bottom w:val="nil"/>
              <w:right w:val="single" w:sz="6" w:space="0" w:color="333333"/>
            </w:tcBorders>
            <w:vAlign w:val="bottom"/>
          </w:tcPr>
          <w:p w14:paraId="1F90B9F0" w14:textId="77777777" w:rsidR="00D945F0" w:rsidRPr="000D1534" w:rsidRDefault="00D945F0" w:rsidP="0035755C">
            <w:pPr>
              <w:spacing w:before="240" w:after="0"/>
              <w:rPr>
                <w:bCs/>
              </w:rPr>
            </w:pPr>
          </w:p>
        </w:tc>
        <w:tc>
          <w:tcPr>
            <w:tcW w:w="6618" w:type="dxa"/>
            <w:tcBorders>
              <w:left w:val="single" w:sz="6" w:space="0" w:color="333333"/>
            </w:tcBorders>
          </w:tcPr>
          <w:p w14:paraId="0E39EA3B" w14:textId="77777777" w:rsidR="00D945F0" w:rsidRDefault="00D945F0" w:rsidP="0035755C">
            <w:pPr>
              <w:spacing w:before="240" w:after="0"/>
              <w:rPr>
                <w:lang w:val="en-GB"/>
              </w:rPr>
            </w:pPr>
          </w:p>
        </w:tc>
      </w:tr>
      <w:tr w:rsidR="00573F2F" w14:paraId="6767ED83" w14:textId="77777777">
        <w:tc>
          <w:tcPr>
            <w:tcW w:w="2880" w:type="dxa"/>
            <w:tcBorders>
              <w:top w:val="nil"/>
              <w:left w:val="single" w:sz="6" w:space="0" w:color="333333"/>
              <w:bottom w:val="nil"/>
              <w:right w:val="single" w:sz="6" w:space="0" w:color="333333"/>
            </w:tcBorders>
            <w:vAlign w:val="bottom"/>
          </w:tcPr>
          <w:p w14:paraId="2A03FDF0" w14:textId="77777777" w:rsidR="00573F2F" w:rsidDel="00C960EF" w:rsidRDefault="00573F2F" w:rsidP="0035755C">
            <w:pPr>
              <w:spacing w:before="240" w:after="0"/>
              <w:rPr>
                <w:bCs/>
              </w:rPr>
            </w:pPr>
          </w:p>
        </w:tc>
        <w:tc>
          <w:tcPr>
            <w:tcW w:w="6618" w:type="dxa"/>
            <w:tcBorders>
              <w:left w:val="single" w:sz="6" w:space="0" w:color="333333"/>
            </w:tcBorders>
          </w:tcPr>
          <w:p w14:paraId="76319682" w14:textId="77777777" w:rsidR="00573F2F" w:rsidDel="00C960EF" w:rsidRDefault="00573F2F" w:rsidP="0035755C">
            <w:pPr>
              <w:spacing w:before="240" w:after="0"/>
              <w:rPr>
                <w:bCs/>
              </w:rPr>
            </w:pPr>
          </w:p>
        </w:tc>
      </w:tr>
      <w:tr w:rsidR="00573F2F" w14:paraId="47573A82" w14:textId="77777777">
        <w:tc>
          <w:tcPr>
            <w:tcW w:w="2880" w:type="dxa"/>
            <w:tcBorders>
              <w:top w:val="nil"/>
              <w:left w:val="single" w:sz="6" w:space="0" w:color="333333"/>
              <w:bottom w:val="nil"/>
              <w:right w:val="single" w:sz="6" w:space="0" w:color="333333"/>
            </w:tcBorders>
            <w:vAlign w:val="bottom"/>
          </w:tcPr>
          <w:p w14:paraId="190FB733" w14:textId="77777777" w:rsidR="00573F2F" w:rsidRDefault="00573F2F" w:rsidP="0035755C">
            <w:pPr>
              <w:spacing w:before="240" w:after="0"/>
              <w:rPr>
                <w:bCs/>
              </w:rPr>
            </w:pPr>
          </w:p>
        </w:tc>
        <w:tc>
          <w:tcPr>
            <w:tcW w:w="6618" w:type="dxa"/>
            <w:tcBorders>
              <w:left w:val="single" w:sz="6" w:space="0" w:color="333333"/>
            </w:tcBorders>
          </w:tcPr>
          <w:p w14:paraId="0AF3D5A1" w14:textId="77777777" w:rsidR="00573F2F" w:rsidRDefault="00573F2F" w:rsidP="0035755C">
            <w:pPr>
              <w:spacing w:before="240" w:after="0"/>
              <w:rPr>
                <w:bCs/>
              </w:rPr>
            </w:pPr>
          </w:p>
        </w:tc>
      </w:tr>
      <w:tr w:rsidR="00573F2F" w14:paraId="0BE66B82" w14:textId="77777777">
        <w:tc>
          <w:tcPr>
            <w:tcW w:w="2880" w:type="dxa"/>
            <w:tcBorders>
              <w:top w:val="nil"/>
              <w:left w:val="single" w:sz="6" w:space="0" w:color="333333"/>
              <w:bottom w:val="single" w:sz="6" w:space="0" w:color="333333"/>
              <w:right w:val="single" w:sz="6" w:space="0" w:color="333333"/>
            </w:tcBorders>
            <w:vAlign w:val="bottom"/>
          </w:tcPr>
          <w:p w14:paraId="786C6FD4" w14:textId="77777777" w:rsidR="00573F2F" w:rsidRDefault="00573F2F" w:rsidP="0035755C">
            <w:pPr>
              <w:spacing w:before="240" w:after="0"/>
              <w:rPr>
                <w:bCs/>
              </w:rPr>
            </w:pPr>
          </w:p>
        </w:tc>
        <w:tc>
          <w:tcPr>
            <w:tcW w:w="6618" w:type="dxa"/>
            <w:tcBorders>
              <w:left w:val="single" w:sz="6" w:space="0" w:color="333333"/>
            </w:tcBorders>
          </w:tcPr>
          <w:p w14:paraId="730B19B7" w14:textId="77777777" w:rsidR="00573F2F" w:rsidRDefault="00573F2F" w:rsidP="0035755C">
            <w:pPr>
              <w:spacing w:before="240" w:after="0"/>
              <w:rPr>
                <w:bCs/>
              </w:rPr>
            </w:pPr>
          </w:p>
        </w:tc>
      </w:tr>
    </w:tbl>
    <w:p w14:paraId="21B70E9B"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06B80284"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0D540315" w14:textId="77777777">
        <w:tc>
          <w:tcPr>
            <w:tcW w:w="2410" w:type="dxa"/>
          </w:tcPr>
          <w:p w14:paraId="5C4529E3"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6464E28C"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4DEAF453" w14:textId="77777777">
        <w:tc>
          <w:tcPr>
            <w:tcW w:w="2410" w:type="dxa"/>
            <w:tcBorders>
              <w:top w:val="single" w:sz="6" w:space="0" w:color="auto"/>
              <w:left w:val="single" w:sz="6" w:space="0" w:color="auto"/>
              <w:bottom w:val="single" w:sz="6" w:space="0" w:color="auto"/>
              <w:right w:val="single" w:sz="6" w:space="0" w:color="auto"/>
            </w:tcBorders>
          </w:tcPr>
          <w:p w14:paraId="6B06F785"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0552A0AE" w14:textId="77777777" w:rsidR="00783258" w:rsidRPr="00250573" w:rsidRDefault="00783258" w:rsidP="0035755C">
            <w:pPr>
              <w:pStyle w:val="TableText"/>
              <w:spacing w:before="240"/>
              <w:ind w:left="29" w:right="29"/>
              <w:rPr>
                <w:lang w:val="en-GB"/>
              </w:rPr>
            </w:pPr>
          </w:p>
        </w:tc>
      </w:tr>
      <w:tr w:rsidR="00B71BD6" w14:paraId="1B4E41F2" w14:textId="77777777">
        <w:tc>
          <w:tcPr>
            <w:tcW w:w="2410" w:type="dxa"/>
            <w:tcBorders>
              <w:top w:val="single" w:sz="6" w:space="0" w:color="auto"/>
              <w:left w:val="single" w:sz="6" w:space="0" w:color="auto"/>
              <w:bottom w:val="single" w:sz="6" w:space="0" w:color="auto"/>
              <w:right w:val="single" w:sz="6" w:space="0" w:color="auto"/>
            </w:tcBorders>
          </w:tcPr>
          <w:p w14:paraId="49ABE812"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2F2E529" w14:textId="77777777" w:rsidR="00B71BD6" w:rsidRPr="00250573" w:rsidRDefault="00B71BD6" w:rsidP="0035755C">
            <w:pPr>
              <w:pStyle w:val="TableText"/>
              <w:spacing w:before="240"/>
              <w:ind w:left="29" w:right="29"/>
              <w:rPr>
                <w:lang w:val="en-GB"/>
              </w:rPr>
            </w:pPr>
          </w:p>
        </w:tc>
      </w:tr>
      <w:tr w:rsidR="00B71BD6" w14:paraId="3D632B8B" w14:textId="77777777">
        <w:tc>
          <w:tcPr>
            <w:tcW w:w="2410" w:type="dxa"/>
            <w:tcBorders>
              <w:top w:val="single" w:sz="6" w:space="0" w:color="auto"/>
              <w:left w:val="single" w:sz="6" w:space="0" w:color="auto"/>
              <w:bottom w:val="single" w:sz="6" w:space="0" w:color="auto"/>
              <w:right w:val="single" w:sz="6" w:space="0" w:color="auto"/>
            </w:tcBorders>
          </w:tcPr>
          <w:p w14:paraId="2444918B"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59056E9" w14:textId="77777777" w:rsidR="00B71BD6" w:rsidRPr="00250573" w:rsidRDefault="00B71BD6" w:rsidP="0035755C">
            <w:pPr>
              <w:pStyle w:val="TableText"/>
              <w:spacing w:before="240"/>
              <w:ind w:left="29" w:right="29"/>
              <w:rPr>
                <w:lang w:val="en-GB"/>
              </w:rPr>
            </w:pPr>
          </w:p>
        </w:tc>
      </w:tr>
      <w:tr w:rsidR="00B71BD6" w14:paraId="3CE34107" w14:textId="77777777">
        <w:tc>
          <w:tcPr>
            <w:tcW w:w="2410" w:type="dxa"/>
            <w:tcBorders>
              <w:top w:val="single" w:sz="6" w:space="0" w:color="auto"/>
              <w:left w:val="single" w:sz="6" w:space="0" w:color="auto"/>
              <w:bottom w:val="single" w:sz="6" w:space="0" w:color="auto"/>
              <w:right w:val="single" w:sz="6" w:space="0" w:color="auto"/>
            </w:tcBorders>
          </w:tcPr>
          <w:p w14:paraId="208A59ED"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6A8982F" w14:textId="77777777" w:rsidR="00B71BD6" w:rsidRPr="00250573" w:rsidRDefault="00B71BD6" w:rsidP="0035755C">
            <w:pPr>
              <w:pStyle w:val="TableText"/>
              <w:spacing w:before="240"/>
              <w:ind w:left="29" w:right="29"/>
              <w:rPr>
                <w:lang w:val="en-GB"/>
              </w:rPr>
            </w:pPr>
          </w:p>
        </w:tc>
      </w:tr>
    </w:tbl>
    <w:p w14:paraId="7542906B"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15AB41C6" w14:textId="77777777" w:rsidR="00146CEA"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146CEA" w:rsidRPr="00044CF1">
        <w:rPr>
          <w:noProof/>
          <w:lang w:val="en-GB"/>
        </w:rPr>
        <w:t>1.</w:t>
      </w:r>
      <w:r w:rsidR="00146CEA">
        <w:rPr>
          <w:rFonts w:asciiTheme="minorHAnsi" w:eastAsiaTheme="minorEastAsia" w:hAnsiTheme="minorHAnsi" w:cstheme="minorBidi"/>
          <w:noProof/>
          <w:szCs w:val="24"/>
          <w:lang w:eastAsia="ja-JP"/>
        </w:rPr>
        <w:tab/>
      </w:r>
      <w:r w:rsidR="00146CEA" w:rsidRPr="00044CF1">
        <w:rPr>
          <w:noProof/>
          <w:lang w:val="en-GB"/>
        </w:rPr>
        <w:t>Introduction</w:t>
      </w:r>
      <w:r w:rsidR="00146CEA">
        <w:rPr>
          <w:noProof/>
        </w:rPr>
        <w:tab/>
      </w:r>
      <w:r w:rsidR="00146CEA">
        <w:rPr>
          <w:noProof/>
        </w:rPr>
        <w:fldChar w:fldCharType="begin"/>
      </w:r>
      <w:r w:rsidR="00146CEA">
        <w:rPr>
          <w:noProof/>
        </w:rPr>
        <w:instrText xml:space="preserve"> PAGEREF _Toc234396476 \h </w:instrText>
      </w:r>
      <w:r w:rsidR="00146CEA">
        <w:rPr>
          <w:noProof/>
        </w:rPr>
      </w:r>
      <w:r w:rsidR="00146CEA">
        <w:rPr>
          <w:noProof/>
        </w:rPr>
        <w:fldChar w:fldCharType="separate"/>
      </w:r>
      <w:r w:rsidR="00146CEA">
        <w:rPr>
          <w:noProof/>
        </w:rPr>
        <w:t>5</w:t>
      </w:r>
      <w:r w:rsidR="00146CEA">
        <w:rPr>
          <w:noProof/>
        </w:rPr>
        <w:fldChar w:fldCharType="end"/>
      </w:r>
    </w:p>
    <w:p w14:paraId="660707CB"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1.1</w:t>
      </w:r>
      <w:r>
        <w:rPr>
          <w:rFonts w:asciiTheme="minorHAnsi" w:eastAsiaTheme="minorEastAsia" w:hAnsiTheme="minorHAnsi" w:cstheme="minorBidi"/>
          <w:noProof/>
          <w:sz w:val="24"/>
          <w:szCs w:val="24"/>
          <w:lang w:eastAsia="ja-JP"/>
        </w:rPr>
        <w:tab/>
      </w:r>
      <w:r w:rsidRPr="00044CF1">
        <w:rPr>
          <w:noProof/>
          <w:lang w:val="en-GB"/>
        </w:rPr>
        <w:t>Purpose</w:t>
      </w:r>
      <w:r>
        <w:rPr>
          <w:noProof/>
        </w:rPr>
        <w:tab/>
      </w:r>
      <w:r>
        <w:rPr>
          <w:noProof/>
        </w:rPr>
        <w:fldChar w:fldCharType="begin"/>
      </w:r>
      <w:r>
        <w:rPr>
          <w:noProof/>
        </w:rPr>
        <w:instrText xml:space="preserve"> PAGEREF _Toc234396477 \h </w:instrText>
      </w:r>
      <w:r>
        <w:rPr>
          <w:noProof/>
        </w:rPr>
      </w:r>
      <w:r>
        <w:rPr>
          <w:noProof/>
        </w:rPr>
        <w:fldChar w:fldCharType="separate"/>
      </w:r>
      <w:r>
        <w:rPr>
          <w:noProof/>
        </w:rPr>
        <w:t>5</w:t>
      </w:r>
      <w:r>
        <w:rPr>
          <w:noProof/>
        </w:rPr>
        <w:fldChar w:fldCharType="end"/>
      </w:r>
    </w:p>
    <w:p w14:paraId="36C2DFCC"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1.2</w:t>
      </w:r>
      <w:r>
        <w:rPr>
          <w:rFonts w:asciiTheme="minorHAnsi" w:eastAsiaTheme="minorEastAsia" w:hAnsiTheme="minorHAnsi" w:cstheme="minorBidi"/>
          <w:noProof/>
          <w:sz w:val="24"/>
          <w:szCs w:val="24"/>
          <w:lang w:eastAsia="ja-JP"/>
        </w:rPr>
        <w:tab/>
      </w:r>
      <w:r w:rsidRPr="00044CF1">
        <w:rPr>
          <w:noProof/>
          <w:lang w:val="en-GB"/>
        </w:rPr>
        <w:t>References</w:t>
      </w:r>
      <w:r>
        <w:rPr>
          <w:noProof/>
        </w:rPr>
        <w:tab/>
      </w:r>
      <w:r>
        <w:rPr>
          <w:noProof/>
        </w:rPr>
        <w:fldChar w:fldCharType="begin"/>
      </w:r>
      <w:r>
        <w:rPr>
          <w:noProof/>
        </w:rPr>
        <w:instrText xml:space="preserve"> PAGEREF _Toc234396478 \h </w:instrText>
      </w:r>
      <w:r>
        <w:rPr>
          <w:noProof/>
        </w:rPr>
      </w:r>
      <w:r>
        <w:rPr>
          <w:noProof/>
        </w:rPr>
        <w:fldChar w:fldCharType="separate"/>
      </w:r>
      <w:r>
        <w:rPr>
          <w:noProof/>
        </w:rPr>
        <w:t>5</w:t>
      </w:r>
      <w:r>
        <w:rPr>
          <w:noProof/>
        </w:rPr>
        <w:fldChar w:fldCharType="end"/>
      </w:r>
    </w:p>
    <w:p w14:paraId="6D1061E9"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1.3</w:t>
      </w:r>
      <w:r>
        <w:rPr>
          <w:rFonts w:asciiTheme="minorHAnsi" w:eastAsiaTheme="minorEastAsia" w:hAnsiTheme="minorHAnsi" w:cstheme="minorBidi"/>
          <w:noProof/>
          <w:sz w:val="24"/>
          <w:szCs w:val="24"/>
          <w:lang w:eastAsia="ja-JP"/>
        </w:rPr>
        <w:tab/>
      </w:r>
      <w:r w:rsidRPr="00044CF1">
        <w:rPr>
          <w:noProof/>
          <w:lang w:val="en-GB"/>
        </w:rPr>
        <w:t>Notation/Structure</w:t>
      </w:r>
      <w:r>
        <w:rPr>
          <w:noProof/>
        </w:rPr>
        <w:tab/>
      </w:r>
      <w:r>
        <w:rPr>
          <w:noProof/>
        </w:rPr>
        <w:fldChar w:fldCharType="begin"/>
      </w:r>
      <w:r>
        <w:rPr>
          <w:noProof/>
        </w:rPr>
        <w:instrText xml:space="preserve"> PAGEREF _Toc234396479 \h </w:instrText>
      </w:r>
      <w:r>
        <w:rPr>
          <w:noProof/>
        </w:rPr>
      </w:r>
      <w:r>
        <w:rPr>
          <w:noProof/>
        </w:rPr>
        <w:fldChar w:fldCharType="separate"/>
      </w:r>
      <w:r>
        <w:rPr>
          <w:noProof/>
        </w:rPr>
        <w:t>5</w:t>
      </w:r>
      <w:r>
        <w:rPr>
          <w:noProof/>
        </w:rPr>
        <w:fldChar w:fldCharType="end"/>
      </w:r>
    </w:p>
    <w:p w14:paraId="28890874" w14:textId="77777777" w:rsidR="00146CEA" w:rsidRDefault="00146CEA">
      <w:pPr>
        <w:pStyle w:val="TOC1"/>
        <w:tabs>
          <w:tab w:val="left" w:pos="440"/>
        </w:tabs>
        <w:rPr>
          <w:rFonts w:asciiTheme="minorHAnsi" w:eastAsiaTheme="minorEastAsia" w:hAnsiTheme="minorHAnsi" w:cstheme="minorBidi"/>
          <w:noProof/>
          <w:szCs w:val="24"/>
          <w:lang w:eastAsia="ja-JP"/>
        </w:rPr>
      </w:pPr>
      <w:r w:rsidRPr="00044CF1">
        <w:rPr>
          <w:noProof/>
          <w:lang w:val="en-GB"/>
        </w:rPr>
        <w:t>2.</w:t>
      </w:r>
      <w:r>
        <w:rPr>
          <w:rFonts w:asciiTheme="minorHAnsi" w:eastAsiaTheme="minorEastAsia" w:hAnsiTheme="minorHAnsi" w:cstheme="minorBidi"/>
          <w:noProof/>
          <w:szCs w:val="24"/>
          <w:lang w:eastAsia="ja-JP"/>
        </w:rPr>
        <w:tab/>
      </w:r>
      <w:r w:rsidRPr="00044CF1">
        <w:rPr>
          <w:noProof/>
          <w:lang w:val="en-GB"/>
        </w:rPr>
        <w:t>Use Cases</w:t>
      </w:r>
      <w:r>
        <w:rPr>
          <w:noProof/>
        </w:rPr>
        <w:tab/>
      </w:r>
      <w:r>
        <w:rPr>
          <w:noProof/>
        </w:rPr>
        <w:fldChar w:fldCharType="begin"/>
      </w:r>
      <w:r>
        <w:rPr>
          <w:noProof/>
        </w:rPr>
        <w:instrText xml:space="preserve"> PAGEREF _Toc234396480 \h </w:instrText>
      </w:r>
      <w:r>
        <w:rPr>
          <w:noProof/>
        </w:rPr>
      </w:r>
      <w:r>
        <w:rPr>
          <w:noProof/>
        </w:rPr>
        <w:fldChar w:fldCharType="separate"/>
      </w:r>
      <w:r>
        <w:rPr>
          <w:noProof/>
        </w:rPr>
        <w:t>6</w:t>
      </w:r>
      <w:r>
        <w:rPr>
          <w:noProof/>
        </w:rPr>
        <w:fldChar w:fldCharType="end"/>
      </w:r>
    </w:p>
    <w:p w14:paraId="2C1617B1"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2.1</w:t>
      </w:r>
      <w:r>
        <w:rPr>
          <w:rFonts w:asciiTheme="minorHAnsi" w:eastAsiaTheme="minorEastAsia" w:hAnsiTheme="minorHAnsi" w:cstheme="minorBidi"/>
          <w:noProof/>
          <w:sz w:val="24"/>
          <w:szCs w:val="24"/>
          <w:lang w:eastAsia="ja-JP"/>
        </w:rPr>
        <w:tab/>
      </w:r>
      <w:r w:rsidRPr="00044CF1">
        <w:rPr>
          <w:noProof/>
          <w:lang w:val="en-GB"/>
        </w:rPr>
        <w:t>Use Case Name: Start a free trial</w:t>
      </w:r>
      <w:r>
        <w:rPr>
          <w:noProof/>
        </w:rPr>
        <w:tab/>
      </w:r>
      <w:r>
        <w:rPr>
          <w:noProof/>
        </w:rPr>
        <w:fldChar w:fldCharType="begin"/>
      </w:r>
      <w:r>
        <w:rPr>
          <w:noProof/>
        </w:rPr>
        <w:instrText xml:space="preserve"> PAGEREF _Toc234396481 \h </w:instrText>
      </w:r>
      <w:r>
        <w:rPr>
          <w:noProof/>
        </w:rPr>
      </w:r>
      <w:r>
        <w:rPr>
          <w:noProof/>
        </w:rPr>
        <w:fldChar w:fldCharType="separate"/>
      </w:r>
      <w:r>
        <w:rPr>
          <w:noProof/>
        </w:rPr>
        <w:t>6</w:t>
      </w:r>
      <w:r>
        <w:rPr>
          <w:noProof/>
        </w:rPr>
        <w:fldChar w:fldCharType="end"/>
      </w:r>
    </w:p>
    <w:p w14:paraId="6697BB10" w14:textId="77777777" w:rsidR="00146CEA" w:rsidRDefault="00146CEA">
      <w:pPr>
        <w:pStyle w:val="TOC3"/>
        <w:tabs>
          <w:tab w:val="left" w:pos="1085"/>
        </w:tabs>
        <w:rPr>
          <w:rFonts w:asciiTheme="minorHAnsi" w:eastAsiaTheme="minorEastAsia" w:hAnsiTheme="minorHAnsi" w:cstheme="minorBidi"/>
          <w:noProof/>
          <w:sz w:val="24"/>
          <w:szCs w:val="24"/>
          <w:lang w:eastAsia="ja-JP"/>
        </w:rPr>
      </w:pPr>
      <w:r w:rsidRPr="00044CF1">
        <w:rPr>
          <w:noProof/>
          <w:lang w:val="en-GB"/>
        </w:rPr>
        <w:t>2.1.1</w:t>
      </w:r>
      <w:r>
        <w:rPr>
          <w:rFonts w:asciiTheme="minorHAnsi" w:eastAsiaTheme="minorEastAsia" w:hAnsiTheme="minorHAnsi" w:cstheme="minorBidi"/>
          <w:noProof/>
          <w:sz w:val="24"/>
          <w:szCs w:val="24"/>
          <w:lang w:eastAsia="ja-JP"/>
        </w:rPr>
        <w:tab/>
      </w:r>
      <w:r w:rsidRPr="00044CF1">
        <w:rPr>
          <w:noProof/>
          <w:lang w:val="en-GB"/>
        </w:rPr>
        <w:t>Use Case Overview….</w:t>
      </w:r>
      <w:r>
        <w:rPr>
          <w:noProof/>
        </w:rPr>
        <w:tab/>
      </w:r>
      <w:r>
        <w:rPr>
          <w:noProof/>
        </w:rPr>
        <w:fldChar w:fldCharType="begin"/>
      </w:r>
      <w:r>
        <w:rPr>
          <w:noProof/>
        </w:rPr>
        <w:instrText xml:space="preserve"> PAGEREF _Toc234396482 \h </w:instrText>
      </w:r>
      <w:r>
        <w:rPr>
          <w:noProof/>
        </w:rPr>
      </w:r>
      <w:r>
        <w:rPr>
          <w:noProof/>
        </w:rPr>
        <w:fldChar w:fldCharType="separate"/>
      </w:r>
      <w:r>
        <w:rPr>
          <w:noProof/>
        </w:rPr>
        <w:t>6</w:t>
      </w:r>
      <w:r>
        <w:rPr>
          <w:noProof/>
        </w:rPr>
        <w:fldChar w:fldCharType="end"/>
      </w:r>
    </w:p>
    <w:p w14:paraId="65F045E1"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34396476"/>
      <w:bookmarkEnd w:id="17"/>
      <w:r>
        <w:rPr>
          <w:lang w:val="en-GB"/>
        </w:rPr>
        <w:t>Introduction</w:t>
      </w:r>
      <w:bookmarkEnd w:id="18"/>
    </w:p>
    <w:p w14:paraId="4DB5A640"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Additionally, the Use C</w:t>
      </w:r>
      <w:r w:rsidR="00C17465">
        <w:t xml:space="preserve">ases are </w:t>
      </w:r>
      <w:r w:rsidR="002F4A4A">
        <w:t xml:space="preserve">used by </w:t>
      </w:r>
      <w:r w:rsidR="00D33D94">
        <w:t>the QA team to ensure all objectives and requirements were met and fulfilled</w:t>
      </w:r>
      <w:r w:rsidR="002F4A4A">
        <w:t xml:space="preserve"> successfully</w:t>
      </w:r>
      <w:r w:rsidR="000C2F12">
        <w:t>.</w:t>
      </w:r>
    </w:p>
    <w:p w14:paraId="4CB7B31A"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3E5EBBB8"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5354626D" w14:textId="77777777" w:rsidR="0075142B" w:rsidRDefault="001669EF" w:rsidP="0035755C">
      <w:pPr>
        <w:pStyle w:val="Heading2"/>
        <w:spacing w:before="240"/>
        <w:jc w:val="both"/>
        <w:rPr>
          <w:lang w:val="en-GB"/>
        </w:rPr>
      </w:pPr>
      <w:bookmarkStart w:id="19" w:name="_Toc234396477"/>
      <w:r>
        <w:rPr>
          <w:lang w:val="en-GB"/>
        </w:rPr>
        <w:t>Purpose</w:t>
      </w:r>
      <w:bookmarkEnd w:id="19"/>
    </w:p>
    <w:p w14:paraId="6750CE9B"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2212F67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4C84F044" w14:textId="77777777" w:rsidR="00241412" w:rsidRDefault="00241412" w:rsidP="0035755C">
      <w:pPr>
        <w:pStyle w:val="Heading2"/>
        <w:spacing w:before="240"/>
        <w:jc w:val="both"/>
        <w:rPr>
          <w:lang w:val="en-GB"/>
        </w:rPr>
      </w:pPr>
      <w:bookmarkStart w:id="20" w:name="_Toc234396478"/>
      <w:r>
        <w:rPr>
          <w:lang w:val="en-GB"/>
        </w:rPr>
        <w:t>References</w:t>
      </w:r>
      <w:bookmarkEnd w:id="20"/>
    </w:p>
    <w:p w14:paraId="230248C8" w14:textId="77777777" w:rsidR="00D84DFE" w:rsidRDefault="00D84DFE" w:rsidP="0035755C">
      <w:pPr>
        <w:spacing w:before="240"/>
        <w:jc w:val="both"/>
        <w:rPr>
          <w:lang w:val="en-GB"/>
        </w:rPr>
      </w:pPr>
      <w:r w:rsidRPr="00105A1E">
        <w:rPr>
          <w:lang w:val="en-GB"/>
        </w:rPr>
        <w:t>This document is based on the following documents:</w:t>
      </w:r>
    </w:p>
    <w:p w14:paraId="29AEDF99"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34C4BA3D" w14:textId="77777777" w:rsidR="00241412" w:rsidRDefault="00105A1E" w:rsidP="0035755C">
      <w:pPr>
        <w:pStyle w:val="Heading2"/>
        <w:spacing w:before="240"/>
        <w:rPr>
          <w:lang w:val="en-GB"/>
        </w:rPr>
      </w:pPr>
      <w:bookmarkStart w:id="21" w:name="_Toc234396479"/>
      <w:r>
        <w:rPr>
          <w:lang w:val="en-GB"/>
        </w:rPr>
        <w:t>No</w:t>
      </w:r>
      <w:r w:rsidR="00241412">
        <w:rPr>
          <w:lang w:val="en-GB"/>
        </w:rPr>
        <w:t>tation</w:t>
      </w:r>
      <w:r w:rsidR="0078347C">
        <w:rPr>
          <w:lang w:val="en-GB"/>
        </w:rPr>
        <w:t>/</w:t>
      </w:r>
      <w:r w:rsidR="00370636">
        <w:rPr>
          <w:lang w:val="en-GB"/>
        </w:rPr>
        <w:t>Structure</w:t>
      </w:r>
      <w:bookmarkEnd w:id="21"/>
    </w:p>
    <w:p w14:paraId="7A297ED6" w14:textId="77777777" w:rsidR="00530A27" w:rsidRDefault="00913648" w:rsidP="0035755C">
      <w:pPr>
        <w:spacing w:before="240"/>
      </w:pPr>
      <w:r>
        <w:t>Use Case</w:t>
      </w:r>
      <w:r w:rsidR="00530A27">
        <w:t>s typically have the following sections:</w:t>
      </w:r>
    </w:p>
    <w:p w14:paraId="24F3DF4A" w14:textId="77777777" w:rsidR="00530A27" w:rsidRDefault="00D33D94" w:rsidP="0035755C">
      <w:pPr>
        <w:pStyle w:val="NumberList"/>
        <w:spacing w:before="240"/>
      </w:pPr>
      <w:r>
        <w:t>Overviews</w:t>
      </w:r>
    </w:p>
    <w:p w14:paraId="3AC9E3FD" w14:textId="77777777" w:rsidR="00D33D94" w:rsidRDefault="00D45DB0" w:rsidP="0035755C">
      <w:pPr>
        <w:pStyle w:val="NumberList"/>
        <w:spacing w:before="240"/>
      </w:pPr>
      <w:r>
        <w:t>Preconditions</w:t>
      </w:r>
    </w:p>
    <w:p w14:paraId="6E3C2D09" w14:textId="77777777" w:rsidR="00D45DB0" w:rsidRDefault="00D45DB0" w:rsidP="0035755C">
      <w:pPr>
        <w:pStyle w:val="NumberList"/>
        <w:spacing w:before="240"/>
      </w:pPr>
      <w:r>
        <w:t>Triggers</w:t>
      </w:r>
    </w:p>
    <w:p w14:paraId="1598A117" w14:textId="77777777" w:rsidR="00D45DB0" w:rsidRDefault="00D45DB0" w:rsidP="0035755C">
      <w:pPr>
        <w:pStyle w:val="NumberList"/>
        <w:spacing w:before="240"/>
      </w:pPr>
      <w:r>
        <w:t>Main Flows</w:t>
      </w:r>
    </w:p>
    <w:p w14:paraId="1B68BBB6" w14:textId="77777777" w:rsidR="00602692" w:rsidRDefault="00D45DB0" w:rsidP="0035755C">
      <w:pPr>
        <w:pStyle w:val="NumberList"/>
        <w:spacing w:before="240"/>
      </w:pPr>
      <w:r>
        <w:t>Alternate Flows</w:t>
      </w:r>
      <w:bookmarkStart w:id="22" w:name="_Toc171130641"/>
    </w:p>
    <w:p w14:paraId="1BF5EC1E" w14:textId="77777777" w:rsidR="00D45DB0" w:rsidRDefault="00D45DB0" w:rsidP="0035755C">
      <w:pPr>
        <w:pStyle w:val="NumberList"/>
        <w:spacing w:before="240"/>
      </w:pPr>
      <w:r>
        <w:t>Business Rules</w:t>
      </w:r>
    </w:p>
    <w:p w14:paraId="446FFAD0" w14:textId="77777777" w:rsidR="00D45DB0" w:rsidRPr="00D45DB0" w:rsidRDefault="00D45DB0" w:rsidP="0035755C">
      <w:pPr>
        <w:pStyle w:val="NumberList"/>
        <w:spacing w:before="240"/>
      </w:pPr>
      <w:r>
        <w:t>Messages (system generated)</w:t>
      </w:r>
    </w:p>
    <w:p w14:paraId="16F5D515" w14:textId="77777777" w:rsidR="00530A27" w:rsidRDefault="00913648" w:rsidP="0035755C">
      <w:pPr>
        <w:pStyle w:val="Heading1"/>
        <w:spacing w:before="240"/>
        <w:rPr>
          <w:lang w:val="en-GB"/>
        </w:rPr>
      </w:pPr>
      <w:bookmarkStart w:id="23" w:name="_Toc234396480"/>
      <w:r>
        <w:rPr>
          <w:lang w:val="en-GB"/>
        </w:rPr>
        <w:lastRenderedPageBreak/>
        <w:t>Use Cases</w:t>
      </w:r>
      <w:bookmarkEnd w:id="23"/>
    </w:p>
    <w:p w14:paraId="6FFC4019" w14:textId="77777777" w:rsidR="00E05ED2" w:rsidRDefault="00913648" w:rsidP="0035755C">
      <w:pPr>
        <w:pStyle w:val="Heading2"/>
        <w:spacing w:before="240"/>
        <w:rPr>
          <w:lang w:val="en-GB"/>
        </w:rPr>
      </w:pPr>
      <w:bookmarkStart w:id="24" w:name="_Toc234396481"/>
      <w:r>
        <w:rPr>
          <w:lang w:val="en-GB"/>
        </w:rPr>
        <w:t>Use Case Name</w:t>
      </w:r>
      <w:r w:rsidR="00E75CED">
        <w:rPr>
          <w:lang w:val="en-GB"/>
        </w:rPr>
        <w:t xml:space="preserve">: </w:t>
      </w:r>
      <w:r w:rsidR="00C1462C">
        <w:rPr>
          <w:lang w:val="en-GB"/>
        </w:rPr>
        <w:t>Start a free trial</w:t>
      </w:r>
      <w:bookmarkEnd w:id="24"/>
    </w:p>
    <w:p w14:paraId="3B33E523" w14:textId="77777777" w:rsidR="00913648" w:rsidRPr="00913648" w:rsidRDefault="00913648" w:rsidP="0035755C">
      <w:pPr>
        <w:pStyle w:val="Heading3"/>
        <w:spacing w:before="240"/>
        <w:rPr>
          <w:lang w:val="en-GB"/>
        </w:rPr>
      </w:pPr>
      <w:bookmarkStart w:id="25" w:name="_Toc234396482"/>
      <w:r>
        <w:rPr>
          <w:lang w:val="en-GB"/>
        </w:rPr>
        <w:t>Use Case Overview….</w:t>
      </w:r>
      <w:bookmarkEnd w:id="25"/>
    </w:p>
    <w:p w14:paraId="50EA327A"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44711CEC"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439F4617"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5050BD0B" w14:textId="77777777" w:rsidR="00913648" w:rsidRPr="003C6743" w:rsidRDefault="00282A77" w:rsidP="0035755C">
            <w:pPr>
              <w:spacing w:before="240"/>
              <w:rPr>
                <w:rFonts w:cs="Arial"/>
                <w:b/>
                <w:bCs/>
              </w:rPr>
            </w:pPr>
            <w:r>
              <w:rPr>
                <w:rFonts w:cs="Arial"/>
                <w:b/>
                <w:bCs/>
              </w:rPr>
              <w:t>Start a free trial</w:t>
            </w:r>
          </w:p>
        </w:tc>
      </w:tr>
      <w:tr w:rsidR="00913648" w:rsidRPr="003C6743" w14:paraId="3846678A"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26F5FFA"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45C1D648" w14:textId="77777777" w:rsidR="00392559" w:rsidRPr="00375104" w:rsidRDefault="00282A77" w:rsidP="00392559">
            <w:pPr>
              <w:spacing w:before="240"/>
              <w:rPr>
                <w:rFonts w:cs="Arial"/>
              </w:rPr>
            </w:pPr>
            <w:r>
              <w:rPr>
                <w:rFonts w:cs="Arial"/>
              </w:rPr>
              <w:t xml:space="preserve">A user can click through from the free </w:t>
            </w:r>
            <w:proofErr w:type="spellStart"/>
            <w:r w:rsidR="00FE4489">
              <w:rPr>
                <w:rFonts w:cs="Arial"/>
              </w:rPr>
              <w:t>Cosentium</w:t>
            </w:r>
            <w:proofErr w:type="spellEnd"/>
            <w:r w:rsidR="00FE4489">
              <w:rPr>
                <w:rFonts w:cs="Arial"/>
              </w:rPr>
              <w:t xml:space="preserve"> </w:t>
            </w:r>
            <w:r>
              <w:rPr>
                <w:rFonts w:cs="Arial"/>
              </w:rPr>
              <w:t>site to sign up for a trial account.  A trial account exposes all the features of a paid account</w:t>
            </w:r>
            <w:r w:rsidR="009F0245">
              <w:rPr>
                <w:rFonts w:cs="Arial"/>
              </w:rPr>
              <w:t xml:space="preserve"> for a limited period of time</w:t>
            </w:r>
            <w:r>
              <w:rPr>
                <w:rFonts w:cs="Arial"/>
              </w:rPr>
              <w:t>.  A trial account, if the customer continues to use it beyond the trial period</w:t>
            </w:r>
            <w:r w:rsidR="009F0245">
              <w:rPr>
                <w:rFonts w:cs="Arial"/>
              </w:rPr>
              <w:t xml:space="preserve"> duration</w:t>
            </w:r>
            <w:r>
              <w:rPr>
                <w:rFonts w:cs="Arial"/>
              </w:rPr>
              <w:t xml:space="preserve">, becomes a paid account.  </w:t>
            </w:r>
            <w:r w:rsidR="00B00CDB">
              <w:rPr>
                <w:rFonts w:cs="Arial"/>
              </w:rPr>
              <w:t xml:space="preserve">This use case only covers the establishment of the trial account and </w:t>
            </w:r>
            <w:r w:rsidR="009F0245">
              <w:rPr>
                <w:rFonts w:cs="Arial"/>
              </w:rPr>
              <w:t xml:space="preserve">the </w:t>
            </w:r>
            <w:r w:rsidR="00B00CDB">
              <w:rPr>
                <w:rFonts w:cs="Arial"/>
              </w:rPr>
              <w:t xml:space="preserve">super user custodian.  </w:t>
            </w:r>
            <w:r>
              <w:rPr>
                <w:rFonts w:cs="Arial"/>
              </w:rPr>
              <w:t>The user that clicks through from the free site to sign up for the trial account becomes the super user (system admin) for the ac</w:t>
            </w:r>
            <w:r w:rsidR="00B00CDB">
              <w:rPr>
                <w:rFonts w:cs="Arial"/>
              </w:rPr>
              <w:t>count they are establishing.</w:t>
            </w:r>
          </w:p>
        </w:tc>
      </w:tr>
      <w:tr w:rsidR="00913648" w:rsidRPr="003C6743" w14:paraId="19588CA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FFEFBBC" w14:textId="7777777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740C5CFF" w14:textId="77777777" w:rsidR="00913648" w:rsidRPr="00EA745C" w:rsidRDefault="00B00CDB" w:rsidP="00794EB1">
            <w:pPr>
              <w:pStyle w:val="ListParagraph"/>
              <w:numPr>
                <w:ilvl w:val="0"/>
                <w:numId w:val="27"/>
              </w:numPr>
            </w:pPr>
            <w:r>
              <w:t>None that I can currently think of</w:t>
            </w:r>
          </w:p>
        </w:tc>
      </w:tr>
      <w:tr w:rsidR="00913648" w:rsidRPr="003C6743" w14:paraId="7D5F0FD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5190A21" w14:textId="77777777"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5CA692EA" w14:textId="77777777" w:rsidR="001907F2" w:rsidRPr="00EA745C" w:rsidRDefault="001907F2" w:rsidP="00B00CDB">
            <w:pPr>
              <w:pStyle w:val="ListParagraph"/>
              <w:numPr>
                <w:ilvl w:val="0"/>
                <w:numId w:val="25"/>
              </w:numPr>
              <w:rPr>
                <w:rFonts w:cs="Arial"/>
              </w:rPr>
            </w:pPr>
            <w:r w:rsidRPr="00EA745C">
              <w:rPr>
                <w:rFonts w:cs="Arial"/>
              </w:rPr>
              <w:t>User selects "</w:t>
            </w:r>
            <w:r w:rsidR="00B00CDB">
              <w:rPr>
                <w:rFonts w:cs="Arial"/>
              </w:rPr>
              <w:t xml:space="preserve">sign up for free trial" on the </w:t>
            </w:r>
            <w:r w:rsidR="00FE4489">
              <w:rPr>
                <w:rFonts w:cs="Arial"/>
              </w:rPr>
              <w:t xml:space="preserve">free </w:t>
            </w:r>
            <w:proofErr w:type="spellStart"/>
            <w:r w:rsidR="00FE4489">
              <w:rPr>
                <w:rFonts w:cs="Arial"/>
              </w:rPr>
              <w:t>Cosentium</w:t>
            </w:r>
            <w:proofErr w:type="spellEnd"/>
            <w:r w:rsidR="00FE4489">
              <w:rPr>
                <w:rFonts w:cs="Arial"/>
              </w:rPr>
              <w:t xml:space="preserve"> </w:t>
            </w:r>
            <w:r w:rsidR="00B00CDB">
              <w:rPr>
                <w:rFonts w:cs="Arial"/>
              </w:rPr>
              <w:t>marketing site, or is directly linked to the sign up page from another web site, an email, etc</w:t>
            </w:r>
            <w:proofErr w:type="gramStart"/>
            <w:r w:rsidR="00B00CDB">
              <w:rPr>
                <w:rFonts w:cs="Arial"/>
              </w:rPr>
              <w:t>..</w:t>
            </w:r>
            <w:proofErr w:type="gramEnd"/>
            <w:r w:rsidRPr="00EA745C">
              <w:rPr>
                <w:rFonts w:cs="Arial"/>
              </w:rPr>
              <w:t xml:space="preserve"> </w:t>
            </w:r>
          </w:p>
        </w:tc>
      </w:tr>
      <w:tr w:rsidR="00913648" w:rsidRPr="003C6743" w14:paraId="5E12E90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42EECBF2" w14:textId="77777777" w:rsidR="00913648" w:rsidRPr="003C6743" w:rsidRDefault="00913648" w:rsidP="003A0965">
            <w:pPr>
              <w:rPr>
                <w:rFonts w:cs="Arial"/>
                <w:b/>
                <w:bCs/>
                <w:color w:val="000000"/>
              </w:rPr>
            </w:pPr>
            <w:r w:rsidRPr="003C6743">
              <w:rPr>
                <w:rFonts w:cs="Arial"/>
                <w:b/>
                <w:bCs/>
                <w:color w:val="000000"/>
              </w:rPr>
              <w:t> </w:t>
            </w:r>
          </w:p>
        </w:tc>
      </w:tr>
      <w:tr w:rsidR="00913648" w:rsidRPr="003C6743" w14:paraId="3DB9337A" w14:textId="77777777" w:rsidTr="0035755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16831494" w14:textId="77777777" w:rsidR="00913648" w:rsidRPr="007314D7" w:rsidRDefault="00913648" w:rsidP="003A0965">
            <w:pPr>
              <w:rPr>
                <w:rFonts w:cs="Arial"/>
                <w:b/>
              </w:rPr>
            </w:pPr>
            <w:r w:rsidRPr="003C6743">
              <w:rPr>
                <w:rFonts w:cs="Arial"/>
              </w:rPr>
              <w:t> </w:t>
            </w:r>
            <w:r w:rsidRPr="007314D7">
              <w:rPr>
                <w:rFonts w:cs="Arial"/>
                <w:b/>
              </w:rPr>
              <w:t>B</w:t>
            </w:r>
            <w:r w:rsidR="00C4313C">
              <w:rPr>
                <w:rFonts w:cs="Arial"/>
                <w:b/>
              </w:rPr>
              <w:t xml:space="preserve"> - Main Flow</w:t>
            </w:r>
          </w:p>
        </w:tc>
      </w:tr>
      <w:tr w:rsidR="00913648" w:rsidRPr="003C6743" w14:paraId="0497806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F8B4A1"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543627C7" w14:textId="77777777" w:rsidR="00913648" w:rsidRPr="003C6743" w:rsidRDefault="00913648" w:rsidP="003A0965">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3CA0EC56" w14:textId="7C731417" w:rsidR="00012B45" w:rsidRPr="003C6743" w:rsidRDefault="00794EB1" w:rsidP="008C716F">
            <w:pPr>
              <w:rPr>
                <w:rFonts w:cs="Arial"/>
              </w:rPr>
            </w:pPr>
            <w:r>
              <w:rPr>
                <w:rFonts w:cs="Arial"/>
              </w:rPr>
              <w:t>System displ</w:t>
            </w:r>
            <w:r w:rsidR="00012B45">
              <w:rPr>
                <w:rFonts w:cs="Arial"/>
              </w:rPr>
              <w:t>ays user data form titled "</w:t>
            </w:r>
            <w:r w:rsidR="00B00CDB">
              <w:rPr>
                <w:rFonts w:cs="Arial"/>
              </w:rPr>
              <w:t>Sign up for your free trial</w:t>
            </w:r>
            <w:r w:rsidR="00012B45">
              <w:rPr>
                <w:rFonts w:cs="Arial"/>
              </w:rPr>
              <w:t>" for the system user with the following fields:&lt;</w:t>
            </w:r>
            <w:proofErr w:type="spellStart"/>
            <w:r w:rsidR="00012B45">
              <w:rPr>
                <w:rFonts w:cs="Arial"/>
              </w:rPr>
              <w:t>first_name</w:t>
            </w:r>
            <w:proofErr w:type="spellEnd"/>
            <w:r w:rsidR="00012B45">
              <w:rPr>
                <w:rFonts w:cs="Arial"/>
              </w:rPr>
              <w:t>&gt;</w:t>
            </w:r>
            <w:r w:rsidR="00B00CDB">
              <w:rPr>
                <w:rFonts w:cs="Arial"/>
              </w:rPr>
              <w:t xml:space="preserve"> (labeled "First N</w:t>
            </w:r>
            <w:r w:rsidR="002F541A">
              <w:rPr>
                <w:rFonts w:cs="Arial"/>
              </w:rPr>
              <w:t>ame"</w:t>
            </w:r>
            <w:r w:rsidR="00B00CDB">
              <w:rPr>
                <w:rFonts w:cs="Arial"/>
              </w:rPr>
              <w:t>)</w:t>
            </w:r>
            <w:r w:rsidR="00396DD9">
              <w:rPr>
                <w:rFonts w:cs="Arial"/>
              </w:rPr>
              <w:t xml:space="preserve"> accepting text entry</w:t>
            </w:r>
            <w:r w:rsidR="00012B45">
              <w:rPr>
                <w:rFonts w:cs="Arial"/>
              </w:rPr>
              <w:t>, &lt;</w:t>
            </w:r>
            <w:proofErr w:type="spellStart"/>
            <w:r w:rsidR="00012B45">
              <w:rPr>
                <w:rFonts w:cs="Arial"/>
              </w:rPr>
              <w:t>last_name</w:t>
            </w:r>
            <w:proofErr w:type="spellEnd"/>
            <w:r w:rsidR="00012B45">
              <w:rPr>
                <w:rFonts w:cs="Arial"/>
              </w:rPr>
              <w:t>&gt;</w:t>
            </w:r>
            <w:r w:rsidR="00B00CDB">
              <w:rPr>
                <w:rFonts w:cs="Arial"/>
              </w:rPr>
              <w:t xml:space="preserve"> (labeled "Last Name")</w:t>
            </w:r>
            <w:r w:rsidR="00396DD9">
              <w:rPr>
                <w:rFonts w:cs="Arial"/>
              </w:rPr>
              <w:t xml:space="preserve"> accepting text entry</w:t>
            </w:r>
            <w:r w:rsidR="00012B45">
              <w:rPr>
                <w:rFonts w:cs="Arial"/>
              </w:rPr>
              <w:t xml:space="preserve">, </w:t>
            </w:r>
            <w:r w:rsidR="008C716F">
              <w:rPr>
                <w:rFonts w:cs="Arial"/>
              </w:rPr>
              <w:t>&lt;</w:t>
            </w:r>
            <w:proofErr w:type="spellStart"/>
            <w:r w:rsidR="008C716F">
              <w:rPr>
                <w:rFonts w:cs="Arial"/>
              </w:rPr>
              <w:t>email_address</w:t>
            </w:r>
            <w:proofErr w:type="spellEnd"/>
            <w:r w:rsidR="008C716F">
              <w:rPr>
                <w:rFonts w:cs="Arial"/>
              </w:rPr>
              <w:t xml:space="preserve">&gt; accepting properly formatted email address, </w:t>
            </w:r>
            <w:r w:rsidR="00012B45">
              <w:rPr>
                <w:rFonts w:cs="Arial"/>
              </w:rPr>
              <w:t>&lt;</w:t>
            </w:r>
            <w:proofErr w:type="spellStart"/>
            <w:r w:rsidR="00B00CDB">
              <w:rPr>
                <w:rFonts w:cs="Arial"/>
              </w:rPr>
              <w:t>job_title</w:t>
            </w:r>
            <w:proofErr w:type="spellEnd"/>
            <w:r w:rsidR="00012B45">
              <w:rPr>
                <w:rFonts w:cs="Arial"/>
              </w:rPr>
              <w:t>&gt;</w:t>
            </w:r>
            <w:r w:rsidR="00B00CDB">
              <w:rPr>
                <w:rFonts w:cs="Arial"/>
              </w:rPr>
              <w:t xml:space="preserve"> (labeled "Job Title")</w:t>
            </w:r>
            <w:r w:rsidR="00396DD9">
              <w:rPr>
                <w:rFonts w:cs="Arial"/>
              </w:rPr>
              <w:t xml:space="preserve"> accepting text entry</w:t>
            </w:r>
            <w:r w:rsidR="00012B45">
              <w:rPr>
                <w:rFonts w:cs="Arial"/>
              </w:rPr>
              <w:t>, &lt;</w:t>
            </w:r>
            <w:r w:rsidR="00B00CDB">
              <w:rPr>
                <w:rFonts w:cs="Arial"/>
              </w:rPr>
              <w:t>phone</w:t>
            </w:r>
            <w:r w:rsidR="00012B45">
              <w:rPr>
                <w:rFonts w:cs="Arial"/>
              </w:rPr>
              <w:t>&gt;</w:t>
            </w:r>
            <w:r w:rsidR="00B00CDB">
              <w:rPr>
                <w:rFonts w:cs="Arial"/>
              </w:rPr>
              <w:t xml:space="preserve"> (labeled "</w:t>
            </w:r>
            <w:r w:rsidR="001031ED">
              <w:rPr>
                <w:rFonts w:cs="Arial"/>
              </w:rPr>
              <w:t>Phone</w:t>
            </w:r>
            <w:r w:rsidR="00B00CDB">
              <w:rPr>
                <w:rFonts w:cs="Arial"/>
              </w:rPr>
              <w:t>"</w:t>
            </w:r>
            <w:r w:rsidR="001031ED">
              <w:rPr>
                <w:rFonts w:cs="Arial"/>
              </w:rPr>
              <w:t>)</w:t>
            </w:r>
            <w:r w:rsidR="00396DD9">
              <w:rPr>
                <w:rFonts w:cs="Arial"/>
              </w:rPr>
              <w:t xml:space="preserve"> accepting numeric entry</w:t>
            </w:r>
            <w:r w:rsidR="00012B45">
              <w:rPr>
                <w:rFonts w:cs="Arial"/>
              </w:rPr>
              <w:t xml:space="preserve">, </w:t>
            </w:r>
            <w:r w:rsidR="001031ED">
              <w:rPr>
                <w:rFonts w:cs="Arial"/>
              </w:rPr>
              <w:t>&lt;company&gt; (labeled "Company")</w:t>
            </w:r>
            <w:r w:rsidR="00396DD9">
              <w:rPr>
                <w:rFonts w:cs="Arial"/>
              </w:rPr>
              <w:t xml:space="preserve"> accepting text entry</w:t>
            </w:r>
            <w:r w:rsidR="001031ED">
              <w:rPr>
                <w:rFonts w:cs="Arial"/>
              </w:rPr>
              <w:t>, &lt;</w:t>
            </w:r>
            <w:proofErr w:type="spellStart"/>
            <w:r w:rsidR="001031ED">
              <w:rPr>
                <w:rFonts w:cs="Arial"/>
              </w:rPr>
              <w:t>number_employees</w:t>
            </w:r>
            <w:proofErr w:type="spellEnd"/>
            <w:r w:rsidR="001031ED">
              <w:rPr>
                <w:rFonts w:cs="Arial"/>
              </w:rPr>
              <w:t>&gt; (labeled "Employees")</w:t>
            </w:r>
            <w:r w:rsidR="00396DD9">
              <w:rPr>
                <w:rFonts w:cs="Arial"/>
              </w:rPr>
              <w:t xml:space="preserve"> allowing selection from a drop down list consisting of choices "1 to 5", "6 to 15", "16-50"</w:t>
            </w:r>
            <w:r w:rsidR="001031ED">
              <w:rPr>
                <w:rFonts w:cs="Arial"/>
              </w:rPr>
              <w:t xml:space="preserve">, </w:t>
            </w:r>
            <w:r w:rsidR="00396DD9">
              <w:rPr>
                <w:rFonts w:cs="Arial"/>
              </w:rPr>
              <w:t>"51-150", "151-500", "501-2,500", "2,501-10,000", "10,001-</w:t>
            </w:r>
            <w:r w:rsidR="0044702B">
              <w:rPr>
                <w:rFonts w:cs="Arial"/>
              </w:rPr>
              <w:t>25,001", "over 25,001"</w:t>
            </w:r>
            <w:ins w:id="26" w:author="Eric Landeen" w:date="2013-07-17T15:07:00Z">
              <w:r w:rsidR="00D733D0">
                <w:rPr>
                  <w:rFonts w:cs="Arial"/>
                </w:rPr>
                <w:t>, and filled with "--No</w:t>
              </w:r>
            </w:ins>
            <w:ins w:id="27" w:author="Eric Landeen" w:date="2013-07-17T15:08:00Z">
              <w:r w:rsidR="00D733D0">
                <w:rPr>
                  <w:rFonts w:cs="Arial"/>
                </w:rPr>
                <w:t xml:space="preserve"> Selection--" by default</w:t>
              </w:r>
            </w:ins>
            <w:r w:rsidR="0044702B">
              <w:rPr>
                <w:rFonts w:cs="Arial"/>
              </w:rPr>
              <w:t xml:space="preserve">; </w:t>
            </w:r>
            <w:r w:rsidR="007E732C">
              <w:rPr>
                <w:rFonts w:cs="Arial"/>
              </w:rPr>
              <w:t>and &lt;</w:t>
            </w:r>
            <w:proofErr w:type="spellStart"/>
            <w:r w:rsidR="007E732C">
              <w:rPr>
                <w:rFonts w:cs="Arial"/>
              </w:rPr>
              <w:t>c</w:t>
            </w:r>
            <w:r w:rsidR="001031ED">
              <w:rPr>
                <w:rFonts w:cs="Arial"/>
              </w:rPr>
              <w:t>sa_agree</w:t>
            </w:r>
            <w:proofErr w:type="spellEnd"/>
            <w:r w:rsidR="001031ED">
              <w:rPr>
                <w:rFonts w:cs="Arial"/>
              </w:rPr>
              <w:t xml:space="preserve">&gt; (labeled "I agree to the </w:t>
            </w:r>
            <w:r w:rsidR="007E732C">
              <w:rPr>
                <w:rFonts w:cs="Arial"/>
              </w:rPr>
              <w:t>Commercial Services</w:t>
            </w:r>
            <w:r w:rsidR="001031ED">
              <w:rPr>
                <w:rFonts w:cs="Arial"/>
              </w:rPr>
              <w:t xml:space="preserve"> Agreement"</w:t>
            </w:r>
            <w:r w:rsidR="0044702B">
              <w:rPr>
                <w:rFonts w:cs="Arial"/>
              </w:rPr>
              <w:t xml:space="preserve"> and formatted as a checkbox that is unchecked by default.  The text "I agree to the </w:t>
            </w:r>
            <w:r w:rsidR="007E732C">
              <w:rPr>
                <w:rFonts w:cs="Arial"/>
              </w:rPr>
              <w:t>Commercial Services</w:t>
            </w:r>
            <w:r w:rsidR="0044702B">
              <w:rPr>
                <w:rFonts w:cs="Arial"/>
              </w:rPr>
              <w:t xml:space="preserve"> Agreement" is formatted as a hypertext link that the user can click through in order to access and review the </w:t>
            </w:r>
            <w:r w:rsidR="007E732C">
              <w:rPr>
                <w:rFonts w:cs="Arial"/>
              </w:rPr>
              <w:t>Commercial</w:t>
            </w:r>
            <w:r w:rsidR="0044702B">
              <w:rPr>
                <w:rFonts w:cs="Arial"/>
              </w:rPr>
              <w:t xml:space="preserve"> Services Agreement</w:t>
            </w:r>
            <w:r w:rsidR="001031ED">
              <w:rPr>
                <w:rFonts w:cs="Arial"/>
              </w:rPr>
              <w:t>)</w:t>
            </w:r>
            <w:r w:rsidR="00012B45">
              <w:rPr>
                <w:rFonts w:cs="Arial"/>
              </w:rPr>
              <w:t xml:space="preserve">.   On the bottom of the form, the user can </w:t>
            </w:r>
            <w:r w:rsidR="001031ED">
              <w:rPr>
                <w:rFonts w:cs="Arial"/>
              </w:rPr>
              <w:t>click on a</w:t>
            </w:r>
            <w:r w:rsidR="00012B45">
              <w:rPr>
                <w:rFonts w:cs="Arial"/>
              </w:rPr>
              <w:t xml:space="preserve"> butt</w:t>
            </w:r>
            <w:r w:rsidR="001031ED">
              <w:rPr>
                <w:rFonts w:cs="Arial"/>
              </w:rPr>
              <w:t>on with the label</w:t>
            </w:r>
            <w:r w:rsidR="00012B45">
              <w:rPr>
                <w:rFonts w:cs="Arial"/>
              </w:rPr>
              <w:t xml:space="preserve"> "</w:t>
            </w:r>
            <w:r w:rsidR="007E732C">
              <w:rPr>
                <w:rFonts w:cs="Arial"/>
              </w:rPr>
              <w:t>Begin</w:t>
            </w:r>
            <w:r w:rsidR="001031ED">
              <w:rPr>
                <w:rFonts w:cs="Arial"/>
              </w:rPr>
              <w:t xml:space="preserve"> Free Trial</w:t>
            </w:r>
            <w:r w:rsidR="00012B45">
              <w:rPr>
                <w:rFonts w:cs="Arial"/>
              </w:rPr>
              <w:t>"</w:t>
            </w:r>
            <w:r w:rsidR="001031ED">
              <w:rPr>
                <w:rFonts w:cs="Arial"/>
              </w:rPr>
              <w:t>.</w:t>
            </w:r>
          </w:p>
        </w:tc>
      </w:tr>
      <w:tr w:rsidR="001C7050" w:rsidRPr="003C6743" w14:paraId="72D97A6F"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43269FA0" w14:textId="77777777" w:rsidR="001C7050" w:rsidRPr="003C6743" w:rsidRDefault="001C7050"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3BC6A8A6" w14:textId="77777777" w:rsidR="001C7050" w:rsidRPr="003C6743" w:rsidRDefault="001C7050" w:rsidP="003A0965">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14:paraId="4F40B4E1" w14:textId="77777777" w:rsidR="00396DD9" w:rsidRDefault="00396DD9" w:rsidP="003A0965">
            <w:pPr>
              <w:rPr>
                <w:rFonts w:cs="Arial"/>
              </w:rPr>
            </w:pPr>
            <w:r>
              <w:rPr>
                <w:rFonts w:cs="Arial"/>
              </w:rPr>
              <w:t>The user fills in all the fields</w:t>
            </w:r>
          </w:p>
          <w:p w14:paraId="00680E02" w14:textId="77777777" w:rsidR="00B800F0" w:rsidRDefault="007F0A62" w:rsidP="003A0965">
            <w:pPr>
              <w:rPr>
                <w:rFonts w:cs="Arial"/>
              </w:rPr>
            </w:pPr>
            <w:r>
              <w:rPr>
                <w:rFonts w:cs="Arial"/>
              </w:rPr>
              <w:t>T</w:t>
            </w:r>
            <w:r w:rsidR="00873903">
              <w:rPr>
                <w:rFonts w:cs="Arial"/>
              </w:rPr>
              <w:t xml:space="preserve">he </w:t>
            </w:r>
            <w:r w:rsidR="001C7050">
              <w:rPr>
                <w:rFonts w:cs="Arial"/>
              </w:rPr>
              <w:t>user checks the box for "</w:t>
            </w:r>
            <w:r w:rsidR="0044702B">
              <w:rPr>
                <w:rFonts w:cs="Arial"/>
              </w:rPr>
              <w:t xml:space="preserve">I agree to the </w:t>
            </w:r>
            <w:r w:rsidR="007E732C">
              <w:rPr>
                <w:rFonts w:cs="Arial"/>
              </w:rPr>
              <w:t>Commercial Services</w:t>
            </w:r>
            <w:r w:rsidR="0044702B">
              <w:rPr>
                <w:rFonts w:cs="Arial"/>
              </w:rPr>
              <w:t xml:space="preserve"> Agreement</w:t>
            </w:r>
            <w:r w:rsidR="001C7050">
              <w:rPr>
                <w:rFonts w:cs="Arial"/>
              </w:rPr>
              <w:t xml:space="preserve">" </w:t>
            </w:r>
          </w:p>
          <w:p w14:paraId="32EE1647" w14:textId="77777777" w:rsidR="001C7050" w:rsidRPr="003C6743" w:rsidRDefault="0044702B" w:rsidP="00B800F0">
            <w:pPr>
              <w:rPr>
                <w:rFonts w:cs="Arial"/>
              </w:rPr>
            </w:pPr>
            <w:r>
              <w:rPr>
                <w:rFonts w:cs="Arial"/>
              </w:rPr>
              <w:t xml:space="preserve">If user clicks on the hypertext formatted "I agree to the </w:t>
            </w:r>
            <w:r w:rsidR="007E732C">
              <w:rPr>
                <w:rFonts w:cs="Arial"/>
              </w:rPr>
              <w:t>Commercial Services</w:t>
            </w:r>
            <w:r>
              <w:rPr>
                <w:rFonts w:cs="Arial"/>
              </w:rPr>
              <w:t xml:space="preserve"> Agreement", another browser window spawns displaying the </w:t>
            </w:r>
            <w:r w:rsidR="007E732C">
              <w:rPr>
                <w:rFonts w:cs="Arial"/>
              </w:rPr>
              <w:t>Commercial Services</w:t>
            </w:r>
            <w:r>
              <w:rPr>
                <w:rFonts w:cs="Arial"/>
              </w:rPr>
              <w:t xml:space="preserve"> Agreement.  The user can scroll through the whole document and </w:t>
            </w:r>
            <w:r>
              <w:rPr>
                <w:rFonts w:cs="Arial"/>
              </w:rPr>
              <w:lastRenderedPageBreak/>
              <w:t>print it if desired.</w:t>
            </w:r>
          </w:p>
        </w:tc>
      </w:tr>
      <w:tr w:rsidR="00913648" w:rsidRPr="003C6743" w14:paraId="43968E49"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1C3AD7FB"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87C8224" w14:textId="77777777" w:rsidR="00913648" w:rsidRPr="003C6743" w:rsidRDefault="00833803" w:rsidP="003A0965">
            <w:pPr>
              <w:rPr>
                <w:rFonts w:cs="Arial"/>
              </w:rPr>
            </w:pPr>
            <w:r>
              <w:rPr>
                <w:rFonts w:cs="Arial"/>
              </w:rPr>
              <w:t>B3</w:t>
            </w:r>
          </w:p>
          <w:p w14:paraId="7B995D44" w14:textId="77777777" w:rsidR="00913648" w:rsidRPr="003C6743" w:rsidRDefault="00913648" w:rsidP="003A0965">
            <w:pPr>
              <w:rPr>
                <w:rFonts w:cs="Arial"/>
              </w:rPr>
            </w:pPr>
          </w:p>
        </w:tc>
        <w:tc>
          <w:tcPr>
            <w:tcW w:w="6792" w:type="dxa"/>
            <w:tcBorders>
              <w:top w:val="nil"/>
              <w:left w:val="nil"/>
              <w:bottom w:val="single" w:sz="4" w:space="0" w:color="auto"/>
              <w:right w:val="single" w:sz="4" w:space="0" w:color="auto"/>
            </w:tcBorders>
            <w:shd w:val="clear" w:color="auto" w:fill="auto"/>
          </w:tcPr>
          <w:p w14:paraId="459BF0C4" w14:textId="77777777" w:rsidR="00913648" w:rsidRPr="003C6743" w:rsidRDefault="00913648" w:rsidP="003A0965">
            <w:pPr>
              <w:rPr>
                <w:rFonts w:cs="Arial"/>
              </w:rPr>
            </w:pPr>
            <w:r w:rsidRPr="003C6743">
              <w:rPr>
                <w:rFonts w:cs="Arial"/>
              </w:rPr>
              <w:t xml:space="preserve">User </w:t>
            </w:r>
            <w:r w:rsidR="0044702B">
              <w:rPr>
                <w:rFonts w:cs="Arial"/>
              </w:rPr>
              <w:t>clicks</w:t>
            </w:r>
            <w:r w:rsidRPr="003C6743">
              <w:rPr>
                <w:rFonts w:cs="Arial"/>
              </w:rPr>
              <w:t xml:space="preserve"> ‘</w:t>
            </w:r>
            <w:r w:rsidR="007E732C">
              <w:rPr>
                <w:rFonts w:cs="Arial"/>
              </w:rPr>
              <w:t>Begin</w:t>
            </w:r>
            <w:r w:rsidR="0044702B">
              <w:rPr>
                <w:rFonts w:cs="Arial"/>
              </w:rPr>
              <w:t xml:space="preserve"> Free Trial</w:t>
            </w:r>
            <w:r w:rsidRPr="003C6743">
              <w:rPr>
                <w:rFonts w:cs="Arial"/>
              </w:rPr>
              <w:t>’.</w:t>
            </w:r>
          </w:p>
          <w:p w14:paraId="0A705ACF" w14:textId="77777777" w:rsidR="00913648" w:rsidRPr="003C6743" w:rsidRDefault="00913648" w:rsidP="003A0965">
            <w:pPr>
              <w:rPr>
                <w:rFonts w:cs="Arial"/>
              </w:rPr>
            </w:pPr>
          </w:p>
          <w:p w14:paraId="1358753E" w14:textId="77777777" w:rsidR="00913648" w:rsidRPr="003C6743" w:rsidRDefault="00913648" w:rsidP="0044702B">
            <w:pPr>
              <w:rPr>
                <w:rFonts w:cs="Arial"/>
              </w:rPr>
            </w:pPr>
          </w:p>
        </w:tc>
      </w:tr>
      <w:tr w:rsidR="00913648" w:rsidRPr="003C6743" w14:paraId="7196069A"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1DD5A4B" w14:textId="77777777" w:rsidR="00913648" w:rsidRPr="003C6743" w:rsidRDefault="00913648" w:rsidP="003A0965">
            <w:pPr>
              <w:rPr>
                <w:rFonts w:cs="Arial"/>
                <w:b/>
                <w:bCs/>
                <w:color w:val="000000"/>
              </w:rPr>
            </w:pPr>
          </w:p>
        </w:tc>
        <w:tc>
          <w:tcPr>
            <w:tcW w:w="1230" w:type="dxa"/>
            <w:tcBorders>
              <w:top w:val="nil"/>
              <w:left w:val="nil"/>
              <w:bottom w:val="single" w:sz="4" w:space="0" w:color="auto"/>
              <w:right w:val="single" w:sz="4" w:space="0" w:color="auto"/>
            </w:tcBorders>
            <w:shd w:val="clear" w:color="auto" w:fill="auto"/>
          </w:tcPr>
          <w:p w14:paraId="23DDA592" w14:textId="77777777" w:rsidR="00913648" w:rsidRPr="003C6743" w:rsidRDefault="00833803" w:rsidP="003A0965">
            <w:pPr>
              <w:rPr>
                <w:rFonts w:cs="Arial"/>
              </w:rPr>
            </w:pPr>
            <w:r>
              <w:rPr>
                <w:rFonts w:cs="Arial"/>
              </w:rPr>
              <w:t>B4</w:t>
            </w:r>
          </w:p>
        </w:tc>
        <w:tc>
          <w:tcPr>
            <w:tcW w:w="6792" w:type="dxa"/>
            <w:tcBorders>
              <w:top w:val="nil"/>
              <w:left w:val="nil"/>
              <w:bottom w:val="single" w:sz="4" w:space="0" w:color="auto"/>
              <w:right w:val="single" w:sz="4" w:space="0" w:color="auto"/>
            </w:tcBorders>
            <w:shd w:val="clear" w:color="auto" w:fill="auto"/>
          </w:tcPr>
          <w:p w14:paraId="09259FF8" w14:textId="77777777" w:rsidR="002A4F30" w:rsidRDefault="00986D46" w:rsidP="003A0965">
            <w:pPr>
              <w:rPr>
                <w:rFonts w:cs="Arial"/>
              </w:rPr>
            </w:pPr>
            <w:r>
              <w:rPr>
                <w:rFonts w:cs="Arial"/>
              </w:rPr>
              <w:t>System validates u</w:t>
            </w:r>
            <w:r w:rsidR="00913648" w:rsidRPr="003C6743">
              <w:rPr>
                <w:rFonts w:cs="Arial"/>
              </w:rPr>
              <w:t>ser selec</w:t>
            </w:r>
            <w:r w:rsidR="002A4F30">
              <w:rPr>
                <w:rFonts w:cs="Arial"/>
              </w:rPr>
              <w:t>tions.  The rules for validation are:</w:t>
            </w:r>
          </w:p>
          <w:p w14:paraId="0376B3FB" w14:textId="77777777" w:rsidR="004364A4" w:rsidRDefault="00D542D0" w:rsidP="003A0965">
            <w:pPr>
              <w:rPr>
                <w:rFonts w:cs="Arial"/>
              </w:rPr>
            </w:pPr>
            <w:r>
              <w:rPr>
                <w:rFonts w:cs="Arial"/>
              </w:rPr>
              <w:t>1. A</w:t>
            </w:r>
            <w:r w:rsidR="002A4F30">
              <w:rPr>
                <w:rFonts w:cs="Arial"/>
              </w:rPr>
              <w:t>ll fields must have entries in them</w:t>
            </w:r>
          </w:p>
          <w:p w14:paraId="7BE35136" w14:textId="77777777" w:rsidR="004C637F" w:rsidRDefault="000D769C" w:rsidP="003A0965">
            <w:pPr>
              <w:rPr>
                <w:rFonts w:cs="Arial"/>
              </w:rPr>
            </w:pPr>
            <w:r>
              <w:rPr>
                <w:rFonts w:cs="Arial"/>
              </w:rPr>
              <w:t xml:space="preserve">2. The "I agree to the </w:t>
            </w:r>
            <w:r w:rsidR="007E732C">
              <w:rPr>
                <w:rFonts w:cs="Arial"/>
              </w:rPr>
              <w:t>Commercial Services</w:t>
            </w:r>
            <w:r>
              <w:rPr>
                <w:rFonts w:cs="Arial"/>
              </w:rPr>
              <w:t xml:space="preserve"> Agreement" checkbox must be checked</w:t>
            </w:r>
          </w:p>
          <w:p w14:paraId="5AAF8B30" w14:textId="77777777" w:rsidR="006614A9" w:rsidRDefault="006614A9" w:rsidP="003A0965">
            <w:pPr>
              <w:rPr>
                <w:rFonts w:cs="Arial"/>
              </w:rPr>
            </w:pPr>
            <w:r>
              <w:rPr>
                <w:rFonts w:cs="Arial"/>
              </w:rPr>
              <w:t>3. The phone number field can contain only numbers</w:t>
            </w:r>
          </w:p>
          <w:p w14:paraId="1B7B92F9" w14:textId="77777777" w:rsidR="004C637F" w:rsidRDefault="004C637F" w:rsidP="004C637F">
            <w:pPr>
              <w:rPr>
                <w:rFonts w:cs="Arial"/>
              </w:rPr>
            </w:pPr>
            <w:r>
              <w:rPr>
                <w:rFonts w:cs="Arial"/>
              </w:rPr>
              <w:t>3. The email address must be properly formed</w:t>
            </w:r>
          </w:p>
          <w:p w14:paraId="6EC20876" w14:textId="6A5B844D" w:rsidR="004C637F" w:rsidRDefault="004C637F" w:rsidP="004C637F">
            <w:pPr>
              <w:rPr>
                <w:rFonts w:cs="Arial"/>
              </w:rPr>
            </w:pPr>
            <w:r>
              <w:rPr>
                <w:rFonts w:cs="Arial"/>
              </w:rPr>
              <w:t xml:space="preserve">4. </w:t>
            </w:r>
            <w:del w:id="28" w:author="Eric Landeen" w:date="2013-07-18T11:06:00Z">
              <w:r w:rsidDel="00476292">
                <w:rPr>
                  <w:rFonts w:cs="Arial"/>
                </w:rPr>
                <w:delText>The combination of e</w:delText>
              </w:r>
            </w:del>
            <w:ins w:id="29" w:author="Eric Landeen" w:date="2013-07-18T11:06:00Z">
              <w:r w:rsidR="00476292">
                <w:rPr>
                  <w:rFonts w:cs="Arial"/>
                </w:rPr>
                <w:t>E</w:t>
              </w:r>
            </w:ins>
            <w:r>
              <w:rPr>
                <w:rFonts w:cs="Arial"/>
              </w:rPr>
              <w:t xml:space="preserve">mail address </w:t>
            </w:r>
            <w:del w:id="30" w:author="Eric Landeen" w:date="2013-07-18T11:06:00Z">
              <w:r w:rsidDel="00476292">
                <w:rPr>
                  <w:rFonts w:cs="Arial"/>
                </w:rPr>
                <w:delText xml:space="preserve">and company </w:delText>
              </w:r>
            </w:del>
            <w:r>
              <w:rPr>
                <w:rFonts w:cs="Arial"/>
              </w:rPr>
              <w:t>must be unique.  Email cannot be associated with an existing user</w:t>
            </w:r>
            <w:del w:id="31" w:author="Eric Landeen" w:date="2013-07-18T11:06:00Z">
              <w:r w:rsidDel="00476292">
                <w:rPr>
                  <w:rFonts w:cs="Arial"/>
                </w:rPr>
                <w:delText xml:space="preserve"> that is attached to this company account</w:delText>
              </w:r>
            </w:del>
            <w:r>
              <w:rPr>
                <w:rFonts w:cs="Arial"/>
              </w:rPr>
              <w:t>.</w:t>
            </w:r>
          </w:p>
          <w:p w14:paraId="24CB84F0" w14:textId="3A4A4008" w:rsidR="002A4F30" w:rsidRDefault="0037586F" w:rsidP="003A0965">
            <w:pPr>
              <w:rPr>
                <w:ins w:id="32" w:author="Eric Landeen" w:date="2013-07-17T12:38:00Z"/>
                <w:rFonts w:cs="Arial"/>
              </w:rPr>
            </w:pPr>
            <w:r>
              <w:rPr>
                <w:rFonts w:cs="Arial"/>
              </w:rPr>
              <w:t>5. The company must be unique, not already existing in the system.</w:t>
            </w:r>
          </w:p>
          <w:p w14:paraId="1B4F68F5" w14:textId="178AFF1E" w:rsidR="002E4D48" w:rsidRDefault="002E4D48" w:rsidP="003A0965">
            <w:pPr>
              <w:rPr>
                <w:rFonts w:cs="Arial"/>
              </w:rPr>
            </w:pPr>
            <w:ins w:id="33" w:author="Eric Landeen" w:date="2013-07-17T12:38:00Z">
              <w:r>
                <w:rPr>
                  <w:rFonts w:cs="Arial"/>
                </w:rPr>
                <w:t xml:space="preserve">6. The </w:t>
              </w:r>
            </w:ins>
            <w:ins w:id="34" w:author="Eric Landeen" w:date="2013-07-17T12:39:00Z">
              <w:r>
                <w:rPr>
                  <w:rFonts w:cs="Arial"/>
                </w:rPr>
                <w:t>checkbox for "I agree to the Commercial Services Agreement" must be checked.</w:t>
              </w:r>
            </w:ins>
          </w:p>
          <w:p w14:paraId="39693EEF" w14:textId="77777777" w:rsidR="0037586F" w:rsidRDefault="0037586F" w:rsidP="003A0965">
            <w:pPr>
              <w:rPr>
                <w:rFonts w:cs="Arial"/>
              </w:rPr>
            </w:pPr>
          </w:p>
          <w:p w14:paraId="2EB7BE96" w14:textId="77777777" w:rsidR="002A4F30" w:rsidRDefault="002A4F30" w:rsidP="003A0965">
            <w:pPr>
              <w:rPr>
                <w:rFonts w:cs="Arial"/>
              </w:rPr>
            </w:pPr>
            <w:r>
              <w:rPr>
                <w:rFonts w:cs="Arial"/>
              </w:rPr>
              <w:t xml:space="preserve">If validation fails, redisplay B1 </w:t>
            </w:r>
            <w:r w:rsidR="000D769C">
              <w:rPr>
                <w:rFonts w:cs="Arial"/>
              </w:rPr>
              <w:t xml:space="preserve">with the entries the user provided, </w:t>
            </w:r>
            <w:r>
              <w:rPr>
                <w:rFonts w:cs="Arial"/>
              </w:rPr>
              <w:t>with red highlighting next to the field(s) that need to be corrected/completed, along with informative text in red to help the user know how to correct.  The field correction help text to be displayed is as follows:</w:t>
            </w:r>
          </w:p>
          <w:p w14:paraId="5A173A56" w14:textId="31AC947F" w:rsidR="002A4F30" w:rsidRDefault="002A4F30" w:rsidP="003A0965">
            <w:pPr>
              <w:rPr>
                <w:rFonts w:cs="Arial"/>
              </w:rPr>
            </w:pPr>
            <w:r>
              <w:rPr>
                <w:rFonts w:cs="Arial"/>
              </w:rPr>
              <w:t>1. If a field has not been filled in, the red highlight</w:t>
            </w:r>
            <w:r w:rsidR="00D542D0">
              <w:rPr>
                <w:rFonts w:cs="Arial"/>
              </w:rPr>
              <w:t>ed text displayed should say</w:t>
            </w:r>
            <w:r w:rsidR="0037586F">
              <w:rPr>
                <w:rFonts w:cs="Arial"/>
              </w:rPr>
              <w:t xml:space="preserve"> M1</w:t>
            </w:r>
          </w:p>
          <w:p w14:paraId="4825D7C6" w14:textId="25A2AB0E" w:rsidR="004C637F" w:rsidRDefault="004C637F" w:rsidP="003A0965">
            <w:pPr>
              <w:rPr>
                <w:rFonts w:cs="Arial"/>
              </w:rPr>
            </w:pPr>
            <w:r>
              <w:rPr>
                <w:rFonts w:cs="Arial"/>
              </w:rPr>
              <w:t>2. If the email address entered is not properly formed, the red highlighted text displayed should say</w:t>
            </w:r>
            <w:r w:rsidR="0037586F">
              <w:rPr>
                <w:rFonts w:cs="Arial"/>
              </w:rPr>
              <w:t xml:space="preserve"> M2</w:t>
            </w:r>
          </w:p>
          <w:p w14:paraId="6ED39B4C" w14:textId="35D67BA7" w:rsidR="00913648" w:rsidRDefault="004C637F" w:rsidP="00D542D0">
            <w:pPr>
              <w:rPr>
                <w:rFonts w:cs="Arial"/>
              </w:rPr>
            </w:pPr>
            <w:r>
              <w:rPr>
                <w:rFonts w:cs="Arial"/>
              </w:rPr>
              <w:t>3</w:t>
            </w:r>
            <w:r w:rsidR="002A4F30">
              <w:rPr>
                <w:rFonts w:cs="Arial"/>
              </w:rPr>
              <w:t xml:space="preserve">. If </w:t>
            </w:r>
            <w:r w:rsidR="006E6B0E">
              <w:rPr>
                <w:rFonts w:cs="Arial"/>
              </w:rPr>
              <w:t>the phone number field contains text or other illegal characters that are not numbers, the red highlighted text displayed should say</w:t>
            </w:r>
            <w:r w:rsidR="0037586F">
              <w:rPr>
                <w:rFonts w:cs="Arial"/>
              </w:rPr>
              <w:t xml:space="preserve"> M6</w:t>
            </w:r>
          </w:p>
          <w:p w14:paraId="4D87354B" w14:textId="53EF5B55" w:rsidR="004E07E1" w:rsidRDefault="004C637F" w:rsidP="00D542D0">
            <w:pPr>
              <w:rPr>
                <w:rFonts w:cs="Arial"/>
              </w:rPr>
            </w:pPr>
            <w:r>
              <w:rPr>
                <w:rFonts w:cs="Arial"/>
              </w:rPr>
              <w:t>4</w:t>
            </w:r>
            <w:r w:rsidR="004E07E1">
              <w:rPr>
                <w:rFonts w:cs="Arial"/>
              </w:rPr>
              <w:t>. If the email address is associated with an existing user</w:t>
            </w:r>
            <w:del w:id="35" w:author="Eric Landeen" w:date="2013-07-18T11:07:00Z">
              <w:r w:rsidR="004E07E1" w:rsidDel="00476292">
                <w:rPr>
                  <w:rFonts w:cs="Arial"/>
                </w:rPr>
                <w:delText xml:space="preserve"> that is attached to the account</w:delText>
              </w:r>
            </w:del>
            <w:r w:rsidR="004E07E1">
              <w:rPr>
                <w:rFonts w:cs="Arial"/>
              </w:rPr>
              <w:t>, the red highlighted text displayed should say</w:t>
            </w:r>
            <w:r w:rsidR="0037586F">
              <w:rPr>
                <w:rFonts w:cs="Arial"/>
              </w:rPr>
              <w:t xml:space="preserve"> </w:t>
            </w:r>
            <w:r w:rsidR="007E732C">
              <w:rPr>
                <w:rFonts w:cs="Arial"/>
              </w:rPr>
              <w:t>M7</w:t>
            </w:r>
          </w:p>
          <w:p w14:paraId="4A69D885" w14:textId="77777777" w:rsidR="0037586F" w:rsidRDefault="0037586F" w:rsidP="00D542D0">
            <w:pPr>
              <w:rPr>
                <w:ins w:id="36" w:author="Eric Landeen" w:date="2013-07-17T12:39:00Z"/>
                <w:rFonts w:cs="Arial"/>
              </w:rPr>
            </w:pPr>
            <w:r>
              <w:rPr>
                <w:rFonts w:cs="Arial"/>
              </w:rPr>
              <w:t>5. If the company of the same name already has an account in the system, the red highlighted text displayed should be M8.</w:t>
            </w:r>
          </w:p>
          <w:p w14:paraId="46F9A0AE" w14:textId="0C22E350" w:rsidR="002E4D48" w:rsidRPr="003C6743" w:rsidRDefault="002E4D48" w:rsidP="00D542D0">
            <w:pPr>
              <w:rPr>
                <w:rFonts w:cs="Arial"/>
              </w:rPr>
            </w:pPr>
            <w:ins w:id="37" w:author="Eric Landeen" w:date="2013-07-17T12:39:00Z">
              <w:r>
                <w:rPr>
                  <w:rFonts w:cs="Arial"/>
                </w:rPr>
                <w:t>6. If the checkbox for "I agree to the Commercial Services Agreement" is not checked, the red highlighted text displayed should be M</w:t>
              </w:r>
              <w:r w:rsidR="00337697">
                <w:rPr>
                  <w:rFonts w:cs="Arial"/>
                </w:rPr>
                <w:t>10</w:t>
              </w:r>
            </w:ins>
          </w:p>
        </w:tc>
      </w:tr>
      <w:tr w:rsidR="00076385" w:rsidRPr="003C6743" w14:paraId="78DD513B"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3884885"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3E52D27C" w14:textId="77777777" w:rsidR="00076385" w:rsidRPr="003C6743" w:rsidRDefault="00076385" w:rsidP="007074AD">
            <w:pPr>
              <w:rPr>
                <w:rFonts w:cs="Arial"/>
              </w:rPr>
            </w:pPr>
            <w:r>
              <w:rPr>
                <w:rFonts w:cs="Arial"/>
              </w:rPr>
              <w:t>B5</w:t>
            </w:r>
          </w:p>
        </w:tc>
        <w:tc>
          <w:tcPr>
            <w:tcW w:w="6792" w:type="dxa"/>
            <w:tcBorders>
              <w:top w:val="nil"/>
              <w:left w:val="nil"/>
              <w:bottom w:val="single" w:sz="4" w:space="0" w:color="auto"/>
              <w:right w:val="single" w:sz="4" w:space="0" w:color="auto"/>
            </w:tcBorders>
            <w:shd w:val="clear" w:color="auto" w:fill="auto"/>
          </w:tcPr>
          <w:p w14:paraId="0A61B36B" w14:textId="378A75F9" w:rsidR="00076385" w:rsidRDefault="00076385" w:rsidP="007074AD">
            <w:pPr>
              <w:tabs>
                <w:tab w:val="center" w:pos="3391"/>
              </w:tabs>
              <w:rPr>
                <w:rFonts w:cs="Arial"/>
              </w:rPr>
            </w:pPr>
            <w:r>
              <w:rPr>
                <w:rFonts w:cs="Arial"/>
              </w:rPr>
              <w:t xml:space="preserve">System executes a task to send user an email to the email address provided in B1.  The email contains a </w:t>
            </w:r>
            <w:r w:rsidR="007074AD">
              <w:rPr>
                <w:rFonts w:cs="Arial"/>
              </w:rPr>
              <w:t xml:space="preserve">system generated user specific </w:t>
            </w:r>
            <w:r>
              <w:rPr>
                <w:rFonts w:cs="Arial"/>
              </w:rPr>
              <w:t>link for the user to click through in order to get to the login page.</w:t>
            </w:r>
            <w:r w:rsidR="0044715D">
              <w:rPr>
                <w:rFonts w:cs="Arial"/>
              </w:rPr>
              <w:t xml:space="preserve">  </w:t>
            </w:r>
            <w:ins w:id="38" w:author="Eric Landeen" w:date="2013-07-22T10:21:00Z">
              <w:r w:rsidR="003547F8">
                <w:rPr>
                  <w:rFonts w:cs="Arial"/>
                </w:rPr>
                <w:t xml:space="preserve">The system generated link should be valid </w:t>
              </w:r>
            </w:ins>
            <w:ins w:id="39" w:author="Eric Landeen" w:date="2013-07-22T10:26:00Z">
              <w:r w:rsidR="003547F8">
                <w:rPr>
                  <w:rFonts w:cs="Arial"/>
                </w:rPr>
                <w:t xml:space="preserve">for a single use only, </w:t>
              </w:r>
            </w:ins>
            <w:ins w:id="40" w:author="Eric Landeen" w:date="2013-07-22T10:21:00Z">
              <w:r w:rsidR="003547F8">
                <w:rPr>
                  <w:rFonts w:cs="Arial"/>
                </w:rPr>
                <w:t xml:space="preserve">for 48 hours only.  </w:t>
              </w:r>
            </w:ins>
            <w:r w:rsidR="0044715D">
              <w:rPr>
                <w:rFonts w:cs="Arial"/>
              </w:rPr>
              <w:t>The email content should be in plain text format.</w:t>
            </w:r>
          </w:p>
          <w:p w14:paraId="612CD793" w14:textId="73B78337" w:rsidR="00076385" w:rsidRDefault="00076385" w:rsidP="007074AD">
            <w:pPr>
              <w:tabs>
                <w:tab w:val="center" w:pos="3391"/>
              </w:tabs>
              <w:rPr>
                <w:rFonts w:cs="Arial"/>
              </w:rPr>
            </w:pPr>
            <w:r>
              <w:rPr>
                <w:rFonts w:cs="Arial"/>
              </w:rPr>
              <w:t>System displays a splash page titled, "Your free trial is ready to use</w:t>
            </w:r>
            <w:r w:rsidRPr="002D3C27">
              <w:rPr>
                <w:rFonts w:cs="Arial"/>
              </w:rPr>
              <w:t>"</w:t>
            </w:r>
            <w:ins w:id="41" w:author="Eric Landeen" w:date="2013-07-17T14:44:00Z">
              <w:r w:rsidR="002D3C27" w:rsidRPr="002D3C27">
                <w:rPr>
                  <w:rFonts w:cs="Arial"/>
                </w:rPr>
                <w:t xml:space="preserve"> along with subtext that says, "</w:t>
              </w:r>
              <w:r w:rsidR="002D3C27" w:rsidRPr="002D3C27">
                <w:rPr>
                  <w:rFonts w:cs="Arial"/>
                  <w:color w:val="000000"/>
                </w:rPr>
                <w:t xml:space="preserve">We just sent you an email with instructions for getting started with </w:t>
              </w:r>
              <w:proofErr w:type="spellStart"/>
              <w:r w:rsidR="002D3C27" w:rsidRPr="002D3C27">
                <w:rPr>
                  <w:rFonts w:cs="Arial"/>
                  <w:color w:val="000000"/>
                </w:rPr>
                <w:t>Cosentium</w:t>
              </w:r>
              <w:proofErr w:type="spellEnd"/>
              <w:r w:rsidR="002D3C27" w:rsidRPr="002D3C27">
                <w:rPr>
                  <w:rFonts w:cs="Arial"/>
                  <w:color w:val="000000"/>
                </w:rPr>
                <w:t>.  Enjoy your free trial!"  Below this, there are</w:t>
              </w:r>
            </w:ins>
            <w:ins w:id="42" w:author="Eric Landeen" w:date="2013-07-17T14:45:00Z">
              <w:r w:rsidR="002D3C27" w:rsidRPr="002D3C27">
                <w:rPr>
                  <w:rFonts w:cs="Arial"/>
                </w:rPr>
                <w:t xml:space="preserve"> </w:t>
              </w:r>
            </w:ins>
            <w:r w:rsidRPr="002D3C27">
              <w:rPr>
                <w:rFonts w:cs="Arial"/>
              </w:rPr>
              <w:t>instructions that advise the user to "1. Check your email ", "</w:t>
            </w:r>
            <w:r>
              <w:rPr>
                <w:rFonts w:cs="Arial"/>
              </w:rPr>
              <w:t xml:space="preserve">2. Login to </w:t>
            </w:r>
            <w:proofErr w:type="spellStart"/>
            <w:r>
              <w:rPr>
                <w:rFonts w:cs="Arial"/>
              </w:rPr>
              <w:lastRenderedPageBreak/>
              <w:t>Cosentium</w:t>
            </w:r>
            <w:proofErr w:type="spellEnd"/>
            <w:r>
              <w:rPr>
                <w:rFonts w:cs="Arial"/>
              </w:rPr>
              <w:t xml:space="preserve">", "3. Start using </w:t>
            </w:r>
            <w:proofErr w:type="spellStart"/>
            <w:r>
              <w:rPr>
                <w:rFonts w:cs="Arial"/>
              </w:rPr>
              <w:t>Cosentium</w:t>
            </w:r>
            <w:proofErr w:type="spellEnd"/>
            <w:r>
              <w:rPr>
                <w:rFonts w:cs="Arial"/>
              </w:rPr>
              <w:t>".  The page also displays the text "Need Help?  Call us at 800.xxx.xxxx"</w:t>
            </w:r>
          </w:p>
          <w:p w14:paraId="10571C17" w14:textId="77777777" w:rsidR="00076385" w:rsidRPr="003C6743" w:rsidRDefault="00076385" w:rsidP="007074AD">
            <w:pPr>
              <w:tabs>
                <w:tab w:val="center" w:pos="3391"/>
              </w:tabs>
              <w:rPr>
                <w:rFonts w:cs="Arial"/>
              </w:rPr>
            </w:pPr>
            <w:r w:rsidRPr="00EA745C">
              <w:rPr>
                <w:rFonts w:cs="Arial"/>
              </w:rPr>
              <w:t xml:space="preserve"> </w:t>
            </w:r>
          </w:p>
        </w:tc>
      </w:tr>
      <w:tr w:rsidR="00076385" w:rsidRPr="003C6743" w14:paraId="1D96E96D"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5D822B15" w14:textId="77777777" w:rsidR="00076385" w:rsidRPr="003C6743" w:rsidRDefault="00076385"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65BBBF22" w14:textId="77777777" w:rsidR="00076385" w:rsidRPr="003C6743" w:rsidRDefault="00076385" w:rsidP="007074AD">
            <w:pPr>
              <w:rPr>
                <w:rFonts w:cs="Arial"/>
              </w:rPr>
            </w:pPr>
            <w:r>
              <w:rPr>
                <w:rFonts w:cs="Arial"/>
              </w:rPr>
              <w:t>B6</w:t>
            </w:r>
          </w:p>
        </w:tc>
        <w:tc>
          <w:tcPr>
            <w:tcW w:w="6792" w:type="dxa"/>
            <w:tcBorders>
              <w:top w:val="nil"/>
              <w:left w:val="nil"/>
              <w:bottom w:val="single" w:sz="4" w:space="0" w:color="auto"/>
              <w:right w:val="single" w:sz="4" w:space="0" w:color="auto"/>
            </w:tcBorders>
            <w:shd w:val="clear" w:color="auto" w:fill="auto"/>
          </w:tcPr>
          <w:p w14:paraId="22A7CEE3" w14:textId="77777777" w:rsidR="00076385" w:rsidRDefault="00076385" w:rsidP="007074AD">
            <w:pPr>
              <w:tabs>
                <w:tab w:val="center" w:pos="3391"/>
              </w:tabs>
              <w:rPr>
                <w:ins w:id="43" w:author="Eric Landeen" w:date="2013-07-22T10:22:00Z"/>
                <w:rFonts w:cs="Arial"/>
              </w:rPr>
            </w:pPr>
            <w:r>
              <w:rPr>
                <w:rFonts w:cs="Arial"/>
              </w:rPr>
              <w:t>User clicks on emailed link</w:t>
            </w:r>
          </w:p>
          <w:p w14:paraId="1AB8B02F" w14:textId="4A70AE1F" w:rsidR="003547F8" w:rsidRDefault="003547F8" w:rsidP="007074AD">
            <w:pPr>
              <w:tabs>
                <w:tab w:val="center" w:pos="3391"/>
              </w:tabs>
              <w:rPr>
                <w:ins w:id="44" w:author="Eric Landeen" w:date="2013-07-22T10:26:00Z"/>
                <w:rFonts w:cs="Arial"/>
              </w:rPr>
            </w:pPr>
            <w:ins w:id="45" w:author="Eric Landeen" w:date="2013-07-22T10:22:00Z">
              <w:r>
                <w:rPr>
                  <w:rFonts w:cs="Arial"/>
                </w:rPr>
                <w:t>If link is expired, deliver user</w:t>
              </w:r>
              <w:r w:rsidR="00BF5A9A">
                <w:rPr>
                  <w:rFonts w:cs="Arial"/>
                </w:rPr>
                <w:t xml:space="preserve"> to alternate flow A3</w:t>
              </w:r>
            </w:ins>
          </w:p>
          <w:p w14:paraId="55DC9F15" w14:textId="5FD4C91B" w:rsidR="003547F8" w:rsidRDefault="003547F8" w:rsidP="007074AD">
            <w:pPr>
              <w:tabs>
                <w:tab w:val="center" w:pos="3391"/>
              </w:tabs>
              <w:rPr>
                <w:ins w:id="46" w:author="Eric Landeen" w:date="2013-07-22T10:22:00Z"/>
                <w:rFonts w:cs="Arial"/>
              </w:rPr>
            </w:pPr>
            <w:ins w:id="47" w:author="Eric Landeen" w:date="2013-07-22T10:26:00Z">
              <w:r>
                <w:rPr>
                  <w:rFonts w:cs="Arial"/>
                </w:rPr>
                <w:t>If link has already been used to complete the sign up of an account, deliver user to</w:t>
              </w:r>
            </w:ins>
            <w:ins w:id="48" w:author="Eric Landeen" w:date="2013-07-22T10:39:00Z">
              <w:r w:rsidR="00BF5A9A">
                <w:rPr>
                  <w:rFonts w:cs="Arial"/>
                </w:rPr>
                <w:t xml:space="preserve"> alternate flow A4</w:t>
              </w:r>
            </w:ins>
          </w:p>
          <w:p w14:paraId="6EA07AE1" w14:textId="41616118" w:rsidR="003547F8" w:rsidRPr="003C6743" w:rsidRDefault="003547F8" w:rsidP="007074AD">
            <w:pPr>
              <w:tabs>
                <w:tab w:val="center" w:pos="3391"/>
              </w:tabs>
              <w:rPr>
                <w:rFonts w:cs="Arial"/>
              </w:rPr>
            </w:pPr>
            <w:ins w:id="49" w:author="Eric Landeen" w:date="2013-07-22T10:22:00Z">
              <w:r>
                <w:rPr>
                  <w:rFonts w:cs="Arial"/>
                </w:rPr>
                <w:t>If link is still valid, deliver user to "change password" form</w:t>
              </w:r>
              <w:r w:rsidR="00BF5A9A">
                <w:rPr>
                  <w:rFonts w:cs="Arial"/>
                </w:rPr>
                <w:t>, B7</w:t>
              </w:r>
            </w:ins>
          </w:p>
        </w:tc>
      </w:tr>
      <w:tr w:rsidR="00076385" w:rsidRPr="003C6743" w14:paraId="329213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4185AC6D" w14:textId="3A4BCD1F"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4034A36B" w14:textId="77777777" w:rsidR="00076385" w:rsidRPr="003C6743" w:rsidRDefault="00076385" w:rsidP="007074AD">
            <w:pPr>
              <w:rPr>
                <w:rFonts w:cs="Arial"/>
              </w:rPr>
            </w:pPr>
            <w:r>
              <w:rPr>
                <w:rFonts w:cs="Arial"/>
              </w:rPr>
              <w:t>B7</w:t>
            </w:r>
          </w:p>
        </w:tc>
        <w:tc>
          <w:tcPr>
            <w:tcW w:w="6792" w:type="dxa"/>
            <w:tcBorders>
              <w:top w:val="nil"/>
              <w:left w:val="nil"/>
              <w:bottom w:val="single" w:sz="4" w:space="0" w:color="auto"/>
              <w:right w:val="single" w:sz="4" w:space="0" w:color="auto"/>
            </w:tcBorders>
            <w:shd w:val="clear" w:color="auto" w:fill="auto"/>
          </w:tcPr>
          <w:p w14:paraId="3E6E2733" w14:textId="078427CA" w:rsidR="0081247A" w:rsidRPr="00D733D0" w:rsidRDefault="00076385" w:rsidP="00F1050F">
            <w:pPr>
              <w:tabs>
                <w:tab w:val="center" w:pos="3391"/>
              </w:tabs>
              <w:rPr>
                <w:rFonts w:cs="Arial"/>
              </w:rPr>
            </w:pPr>
            <w:r>
              <w:rPr>
                <w:rFonts w:cs="Arial"/>
              </w:rPr>
              <w:t>System displays "change password" form</w:t>
            </w:r>
            <w:r w:rsidR="007074AD">
              <w:rPr>
                <w:rFonts w:cs="Arial"/>
              </w:rPr>
              <w:t xml:space="preserve">.  The </w:t>
            </w:r>
            <w:r w:rsidR="007074AD" w:rsidRPr="00E0276C">
              <w:rPr>
                <w:rFonts w:cs="Arial"/>
              </w:rPr>
              <w:t xml:space="preserve">page says, "Welcome to </w:t>
            </w:r>
            <w:proofErr w:type="spellStart"/>
            <w:r w:rsidR="007074AD" w:rsidRPr="00E0276C">
              <w:rPr>
                <w:rFonts w:cs="Arial"/>
              </w:rPr>
              <w:t>Cosentium</w:t>
            </w:r>
            <w:proofErr w:type="spellEnd"/>
            <w:r w:rsidR="007074AD" w:rsidRPr="00E0276C">
              <w:rPr>
                <w:rFonts w:cs="Arial"/>
              </w:rPr>
              <w:t xml:space="preserve">!  </w:t>
            </w:r>
            <w:ins w:id="50" w:author="Eric Landeen" w:date="2013-07-17T14:55:00Z">
              <w:r w:rsidR="00E0276C" w:rsidRPr="00E0276C">
                <w:rPr>
                  <w:rFonts w:cs="Arial"/>
                  <w:color w:val="000000"/>
                </w:rPr>
                <w:t>"You must now specify a password as well as a security question and answer"</w:t>
              </w:r>
            </w:ins>
            <w:del w:id="51" w:author="Eric Landeen" w:date="2013-07-17T14:55:00Z">
              <w:r w:rsidR="007074AD" w:rsidRPr="00E0276C" w:rsidDel="00E0276C">
                <w:rPr>
                  <w:rFonts w:cs="Arial"/>
                </w:rPr>
                <w:delText>For security purposes, yo</w:delText>
              </w:r>
              <w:r w:rsidR="00F1050F" w:rsidRPr="00E0276C" w:rsidDel="00E0276C">
                <w:rPr>
                  <w:rFonts w:cs="Arial"/>
                </w:rPr>
                <w:delText>ur password must now be changed.</w:delText>
              </w:r>
            </w:del>
            <w:r w:rsidR="00F1050F" w:rsidRPr="00D733D0">
              <w:rPr>
                <w:rFonts w:cs="Arial"/>
              </w:rPr>
              <w:t xml:space="preserve">" </w:t>
            </w:r>
          </w:p>
          <w:p w14:paraId="22E29583" w14:textId="65D6AF5D" w:rsidR="00076385" w:rsidRDefault="00F1050F" w:rsidP="00F1050F">
            <w:pPr>
              <w:tabs>
                <w:tab w:val="center" w:pos="3391"/>
              </w:tabs>
              <w:rPr>
                <w:rFonts w:cs="Arial"/>
              </w:rPr>
            </w:pPr>
            <w:r>
              <w:rPr>
                <w:rFonts w:cs="Arial"/>
              </w:rPr>
              <w:t xml:space="preserve">The following fields are displayed with corresponding user entry boxes: &lt;username&gt; (Labeled "Username") </w:t>
            </w:r>
            <w:proofErr w:type="spellStart"/>
            <w:r>
              <w:rPr>
                <w:rFonts w:cs="Arial"/>
              </w:rPr>
              <w:t>autofilled</w:t>
            </w:r>
            <w:proofErr w:type="spellEnd"/>
            <w:r>
              <w:rPr>
                <w:rFonts w:cs="Arial"/>
              </w:rPr>
              <w:t xml:space="preserve"> with the user's username</w:t>
            </w:r>
            <w:ins w:id="52" w:author="Eric Landeen" w:date="2013-07-17T15:05:00Z">
              <w:r w:rsidR="00D733D0">
                <w:rPr>
                  <w:rFonts w:cs="Arial"/>
                </w:rPr>
                <w:t xml:space="preserve"> and which is viewable but not editable</w:t>
              </w:r>
            </w:ins>
            <w:r>
              <w:rPr>
                <w:rFonts w:cs="Arial"/>
              </w:rPr>
              <w:t>, &lt;</w:t>
            </w:r>
            <w:proofErr w:type="spellStart"/>
            <w:r>
              <w:rPr>
                <w:rFonts w:cs="Arial"/>
              </w:rPr>
              <w:t>new_password</w:t>
            </w:r>
            <w:proofErr w:type="spellEnd"/>
            <w:r>
              <w:rPr>
                <w:rFonts w:cs="Arial"/>
              </w:rPr>
              <w:t>&gt; (Labeled "New password") accepting alphanumeric entry, &lt;</w:t>
            </w:r>
            <w:proofErr w:type="spellStart"/>
            <w:r>
              <w:rPr>
                <w:rFonts w:cs="Arial"/>
              </w:rPr>
              <w:t>verify_new_password</w:t>
            </w:r>
            <w:proofErr w:type="spellEnd"/>
            <w:r>
              <w:rPr>
                <w:rFonts w:cs="Arial"/>
              </w:rPr>
              <w:t>&gt; (Labeled "Verify new password") accepting alphanumeric entry, &lt;</w:t>
            </w:r>
            <w:proofErr w:type="spellStart"/>
            <w:r>
              <w:rPr>
                <w:rFonts w:cs="Arial"/>
              </w:rPr>
              <w:t>security</w:t>
            </w:r>
            <w:r w:rsidR="00624531">
              <w:rPr>
                <w:rFonts w:cs="Arial"/>
              </w:rPr>
              <w:t>_question</w:t>
            </w:r>
            <w:proofErr w:type="spellEnd"/>
            <w:r w:rsidR="00624531">
              <w:rPr>
                <w:rFonts w:cs="Arial"/>
              </w:rPr>
              <w:t xml:space="preserve">&gt; (Labeled "Question"), and a </w:t>
            </w:r>
            <w:r>
              <w:rPr>
                <w:rFonts w:cs="Arial"/>
              </w:rPr>
              <w:t>accepting selection from a drop down lis</w:t>
            </w:r>
            <w:r w:rsidR="00CB3F7D">
              <w:rPr>
                <w:rFonts w:cs="Arial"/>
              </w:rPr>
              <w:t xml:space="preserve">t of </w:t>
            </w:r>
            <w:r>
              <w:rPr>
                <w:rFonts w:cs="Arial"/>
              </w:rPr>
              <w:t>choices</w:t>
            </w:r>
            <w:ins w:id="53" w:author="Eric Landeen" w:date="2013-07-17T15:08:00Z">
              <w:r w:rsidR="00D733D0">
                <w:rPr>
                  <w:rFonts w:cs="Arial"/>
                </w:rPr>
                <w:t xml:space="preserve"> and filled with "--No Selection--" by default</w:t>
              </w:r>
            </w:ins>
            <w:r w:rsidR="00624531">
              <w:rPr>
                <w:rFonts w:cs="Arial"/>
              </w:rPr>
              <w:t>, &lt;answer&gt; (labeled "Answer") accepting alphanumeric entry.</w:t>
            </w:r>
            <w:ins w:id="54" w:author="Eric Landeen" w:date="2013-07-17T15:04:00Z">
              <w:r w:rsidR="00D733D0">
                <w:rPr>
                  <w:rFonts w:cs="Arial"/>
                </w:rPr>
                <w:t xml:space="preserve">  There is also a button labeled "Save".</w:t>
              </w:r>
            </w:ins>
          </w:p>
          <w:p w14:paraId="698E8F17" w14:textId="77777777" w:rsidR="00CB3F7D" w:rsidRDefault="00CB3F7D" w:rsidP="00CB3F7D">
            <w:pPr>
              <w:rPr>
                <w:rFonts w:cs="Arial"/>
              </w:rPr>
            </w:pPr>
            <w:r>
              <w:rPr>
                <w:rFonts w:cs="Arial"/>
              </w:rPr>
              <w:t>The questions that are available for the user to choose from in the "Question" drop down list are:</w:t>
            </w:r>
          </w:p>
          <w:p w14:paraId="1D1450A8" w14:textId="77777777" w:rsidR="00CB3F7D" w:rsidRDefault="00CB3F7D" w:rsidP="00CB3F7D">
            <w:pPr>
              <w:rPr>
                <w:rFonts w:cs="Arial"/>
              </w:rPr>
            </w:pPr>
            <w:r>
              <w:rPr>
                <w:rFonts w:cs="Arial"/>
              </w:rPr>
              <w:t>- "What city were you born in?"</w:t>
            </w:r>
          </w:p>
          <w:p w14:paraId="2F66F4B4" w14:textId="77777777" w:rsidR="00CB3F7D" w:rsidRDefault="00CB3F7D" w:rsidP="00CB3F7D">
            <w:pPr>
              <w:rPr>
                <w:rFonts w:cs="Arial"/>
              </w:rPr>
            </w:pPr>
            <w:r>
              <w:rPr>
                <w:rFonts w:cs="Arial"/>
              </w:rPr>
              <w:t>- "What was the name of your first pet?"</w:t>
            </w:r>
          </w:p>
          <w:p w14:paraId="1BC675A9" w14:textId="77777777" w:rsidR="00CB3F7D" w:rsidRDefault="00CB3F7D" w:rsidP="00CB3F7D">
            <w:pPr>
              <w:rPr>
                <w:rFonts w:cs="Arial"/>
              </w:rPr>
            </w:pPr>
            <w:r>
              <w:rPr>
                <w:rFonts w:cs="Arial"/>
              </w:rPr>
              <w:t>- "What is your mother's middle name?"</w:t>
            </w:r>
          </w:p>
          <w:p w14:paraId="279C86D3" w14:textId="77777777" w:rsidR="00CB3F7D" w:rsidRDefault="00CB3F7D" w:rsidP="00CB3F7D">
            <w:pPr>
              <w:tabs>
                <w:tab w:val="center" w:pos="3391"/>
              </w:tabs>
              <w:rPr>
                <w:rFonts w:cs="Arial"/>
              </w:rPr>
            </w:pPr>
            <w:r>
              <w:rPr>
                <w:rFonts w:cs="Arial"/>
              </w:rPr>
              <w:t>- "What is the name of an elementary school you attended?"</w:t>
            </w:r>
          </w:p>
          <w:p w14:paraId="3AED097F" w14:textId="77777777" w:rsidR="00CB3F7D" w:rsidRPr="003C6743" w:rsidRDefault="00CB3F7D" w:rsidP="00F1050F">
            <w:pPr>
              <w:tabs>
                <w:tab w:val="center" w:pos="3391"/>
              </w:tabs>
              <w:rPr>
                <w:rFonts w:cs="Arial"/>
              </w:rPr>
            </w:pPr>
          </w:p>
        </w:tc>
      </w:tr>
      <w:tr w:rsidR="007074AD" w:rsidRPr="003C6743" w14:paraId="7CF3EE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902B81E" w14:textId="77777777" w:rsidR="007074AD" w:rsidRPr="003C6743" w:rsidRDefault="007074AD"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685E2D97" w14:textId="77777777" w:rsidR="007074AD" w:rsidRPr="003C6743" w:rsidRDefault="007074AD" w:rsidP="007074AD">
            <w:pPr>
              <w:rPr>
                <w:rFonts w:cs="Arial"/>
              </w:rPr>
            </w:pPr>
            <w:r>
              <w:rPr>
                <w:rFonts w:cs="Arial"/>
              </w:rPr>
              <w:t>B8</w:t>
            </w:r>
          </w:p>
        </w:tc>
        <w:tc>
          <w:tcPr>
            <w:tcW w:w="6792" w:type="dxa"/>
            <w:tcBorders>
              <w:top w:val="nil"/>
              <w:left w:val="nil"/>
              <w:bottom w:val="single" w:sz="4" w:space="0" w:color="auto"/>
              <w:right w:val="single" w:sz="4" w:space="0" w:color="auto"/>
            </w:tcBorders>
            <w:shd w:val="clear" w:color="auto" w:fill="auto"/>
          </w:tcPr>
          <w:p w14:paraId="0007D9C5" w14:textId="77777777" w:rsidR="0081247A" w:rsidRDefault="007074AD" w:rsidP="007074AD">
            <w:pPr>
              <w:tabs>
                <w:tab w:val="center" w:pos="3391"/>
              </w:tabs>
              <w:rPr>
                <w:rFonts w:cs="Arial"/>
              </w:rPr>
            </w:pPr>
            <w:r>
              <w:rPr>
                <w:rFonts w:cs="Arial"/>
              </w:rPr>
              <w:t>User clicks "Save"</w:t>
            </w:r>
          </w:p>
          <w:p w14:paraId="4839FADC" w14:textId="77777777" w:rsidR="0081247A" w:rsidRDefault="0081247A" w:rsidP="007074AD">
            <w:pPr>
              <w:tabs>
                <w:tab w:val="center" w:pos="3391"/>
              </w:tabs>
              <w:rPr>
                <w:rFonts w:cs="Arial"/>
              </w:rPr>
            </w:pPr>
            <w:r>
              <w:rPr>
                <w:rFonts w:cs="Arial"/>
              </w:rPr>
              <w:t>System does validation as follows:</w:t>
            </w:r>
          </w:p>
          <w:p w14:paraId="7359AEC6" w14:textId="54CB1C54" w:rsidR="0081247A" w:rsidRDefault="0081247A" w:rsidP="007074AD">
            <w:pPr>
              <w:tabs>
                <w:tab w:val="center" w:pos="3391"/>
              </w:tabs>
              <w:rPr>
                <w:rFonts w:cs="Arial"/>
              </w:rPr>
            </w:pPr>
            <w:r>
              <w:rPr>
                <w:rFonts w:cs="Arial"/>
              </w:rPr>
              <w:t>1. "New password" entry must consist of at least 8 characters and include a</w:t>
            </w:r>
            <w:r w:rsidR="0085549D">
              <w:rPr>
                <w:rFonts w:cs="Arial"/>
              </w:rPr>
              <w:t>t least one lowercase letter, one uppercase letter</w:t>
            </w:r>
            <w:r w:rsidR="001E3848">
              <w:rPr>
                <w:rFonts w:cs="Arial"/>
              </w:rPr>
              <w:t>, and one special character</w:t>
            </w:r>
            <w:r w:rsidR="0085549D">
              <w:rPr>
                <w:rFonts w:cs="Arial"/>
              </w:rPr>
              <w:t>.</w:t>
            </w:r>
            <w:r>
              <w:rPr>
                <w:rFonts w:cs="Arial"/>
              </w:rPr>
              <w:t xml:space="preserve"> </w:t>
            </w:r>
          </w:p>
          <w:p w14:paraId="5292DC23" w14:textId="77777777" w:rsidR="0081247A" w:rsidRDefault="0081247A" w:rsidP="007074AD">
            <w:pPr>
              <w:tabs>
                <w:tab w:val="center" w:pos="3391"/>
              </w:tabs>
              <w:rPr>
                <w:rFonts w:cs="Arial"/>
              </w:rPr>
            </w:pPr>
            <w:r>
              <w:rPr>
                <w:rFonts w:cs="Arial"/>
              </w:rPr>
              <w:t>2. "Verify password" entry must match the entry in "New password"</w:t>
            </w:r>
          </w:p>
          <w:p w14:paraId="67140E71" w14:textId="77777777" w:rsidR="0081247A" w:rsidRDefault="0081247A" w:rsidP="007074AD">
            <w:pPr>
              <w:tabs>
                <w:tab w:val="center" w:pos="3391"/>
              </w:tabs>
              <w:rPr>
                <w:rFonts w:cs="Arial"/>
              </w:rPr>
            </w:pPr>
            <w:r>
              <w:rPr>
                <w:rFonts w:cs="Arial"/>
              </w:rPr>
              <w:t>3. "New password", "Verify password", "Question", and "</w:t>
            </w:r>
            <w:r w:rsidR="00AA089F">
              <w:rPr>
                <w:rFonts w:cs="Arial"/>
              </w:rPr>
              <w:t>Answer" must all have entries.</w:t>
            </w:r>
            <w:r>
              <w:rPr>
                <w:rFonts w:cs="Arial"/>
              </w:rPr>
              <w:t xml:space="preserve"> </w:t>
            </w:r>
          </w:p>
          <w:p w14:paraId="077AFC31" w14:textId="77777777" w:rsidR="00AA089F" w:rsidRDefault="00AA089F" w:rsidP="00AA089F">
            <w:pPr>
              <w:rPr>
                <w:rFonts w:cs="Arial"/>
              </w:rPr>
            </w:pPr>
            <w:r>
              <w:rPr>
                <w:rFonts w:cs="Arial"/>
              </w:rPr>
              <w:t>If validation fails, redisplay B7 without the entries the user provided, with red highlighting next to the field(s) that did not pass validation, along with informative text in red to help the user know how to correct.  The field correction help text to be displayed is as follows:</w:t>
            </w:r>
          </w:p>
          <w:p w14:paraId="14298FF0" w14:textId="05700CEB" w:rsidR="00284F73" w:rsidRDefault="00284F73" w:rsidP="007074AD">
            <w:pPr>
              <w:tabs>
                <w:tab w:val="center" w:pos="3391"/>
              </w:tabs>
              <w:rPr>
                <w:rFonts w:cs="Arial"/>
              </w:rPr>
            </w:pPr>
            <w:r>
              <w:rPr>
                <w:rFonts w:cs="Arial"/>
              </w:rPr>
              <w:t xml:space="preserve">1. If "New password" entry does not pass validation, display </w:t>
            </w:r>
            <w:r w:rsidR="004B044F">
              <w:rPr>
                <w:rFonts w:cs="Arial"/>
              </w:rPr>
              <w:t>M2</w:t>
            </w:r>
            <w:r w:rsidR="00FF0E6A">
              <w:rPr>
                <w:rFonts w:cs="Arial"/>
              </w:rPr>
              <w:t xml:space="preserve"> </w:t>
            </w:r>
            <w:r>
              <w:rPr>
                <w:rFonts w:cs="Arial"/>
              </w:rPr>
              <w:t>in red text next to or adjacent to the "New password" data entry box.</w:t>
            </w:r>
          </w:p>
          <w:p w14:paraId="19839D24" w14:textId="3B1437B8" w:rsidR="00284F73" w:rsidRDefault="00284F73" w:rsidP="007074AD">
            <w:pPr>
              <w:tabs>
                <w:tab w:val="center" w:pos="3391"/>
              </w:tabs>
              <w:rPr>
                <w:rFonts w:cs="Arial"/>
              </w:rPr>
            </w:pPr>
            <w:r>
              <w:rPr>
                <w:rFonts w:cs="Arial"/>
              </w:rPr>
              <w:t xml:space="preserve">2. If "Verify password" does not match the entry in </w:t>
            </w:r>
            <w:r w:rsidR="00FF0E6A">
              <w:rPr>
                <w:rFonts w:cs="Arial"/>
              </w:rPr>
              <w:t xml:space="preserve">"New password", display </w:t>
            </w:r>
            <w:r w:rsidR="00C5557C">
              <w:rPr>
                <w:rFonts w:cs="Arial"/>
              </w:rPr>
              <w:t xml:space="preserve"> </w:t>
            </w:r>
            <w:r w:rsidR="00C5557C">
              <w:rPr>
                <w:rFonts w:cs="Arial"/>
              </w:rPr>
              <w:lastRenderedPageBreak/>
              <w:t>M3</w:t>
            </w:r>
            <w:r w:rsidR="004B044F">
              <w:rPr>
                <w:rFonts w:cs="Arial"/>
              </w:rPr>
              <w:t xml:space="preserve"> in red text next to or adjacent to the "Verify password" data entry box</w:t>
            </w:r>
          </w:p>
          <w:p w14:paraId="69303555" w14:textId="7CE3E96E" w:rsidR="00FF0E6A" w:rsidRDefault="00FF0E6A" w:rsidP="007074AD">
            <w:pPr>
              <w:tabs>
                <w:tab w:val="center" w:pos="3391"/>
              </w:tabs>
              <w:rPr>
                <w:rFonts w:cs="Arial"/>
              </w:rPr>
            </w:pPr>
            <w:r>
              <w:rPr>
                <w:rFonts w:cs="Arial"/>
              </w:rPr>
              <w:t xml:space="preserve">3. If fields do not contain user entry, display </w:t>
            </w:r>
            <w:r w:rsidR="00C5557C">
              <w:rPr>
                <w:rFonts w:cs="Arial"/>
              </w:rPr>
              <w:t>M1</w:t>
            </w:r>
            <w:r>
              <w:rPr>
                <w:rFonts w:cs="Arial"/>
              </w:rPr>
              <w:t xml:space="preserve"> in red text adjacent or next to the data entry boxes that have not been filled in</w:t>
            </w:r>
          </w:p>
          <w:p w14:paraId="797AF41D" w14:textId="77777777" w:rsidR="0081247A" w:rsidRPr="003C6743" w:rsidRDefault="0081247A" w:rsidP="00FF0E6A">
            <w:pPr>
              <w:tabs>
                <w:tab w:val="center" w:pos="3391"/>
              </w:tabs>
              <w:rPr>
                <w:rFonts w:cs="Arial"/>
              </w:rPr>
            </w:pPr>
          </w:p>
        </w:tc>
      </w:tr>
      <w:tr w:rsidR="007074AD" w:rsidRPr="003C6743" w14:paraId="7CD1C3A1"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351188FB" w14:textId="77777777" w:rsidR="007074AD" w:rsidRPr="003C6743" w:rsidRDefault="007074AD"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7CC0CEFC" w14:textId="77777777" w:rsidR="007074AD" w:rsidRPr="003C6743" w:rsidRDefault="007074AD" w:rsidP="007074AD">
            <w:pPr>
              <w:rPr>
                <w:rFonts w:cs="Arial"/>
              </w:rPr>
            </w:pPr>
            <w:r>
              <w:rPr>
                <w:rFonts w:cs="Arial"/>
              </w:rPr>
              <w:t>B9</w:t>
            </w:r>
          </w:p>
        </w:tc>
        <w:tc>
          <w:tcPr>
            <w:tcW w:w="6792" w:type="dxa"/>
            <w:tcBorders>
              <w:top w:val="nil"/>
              <w:left w:val="nil"/>
              <w:bottom w:val="single" w:sz="4" w:space="0" w:color="auto"/>
              <w:right w:val="single" w:sz="4" w:space="0" w:color="auto"/>
            </w:tcBorders>
            <w:shd w:val="clear" w:color="auto" w:fill="auto"/>
          </w:tcPr>
          <w:p w14:paraId="0BD19688" w14:textId="77777777" w:rsidR="004B044F" w:rsidRDefault="007074AD" w:rsidP="007074AD">
            <w:pPr>
              <w:tabs>
                <w:tab w:val="center" w:pos="3391"/>
              </w:tabs>
              <w:rPr>
                <w:rFonts w:cs="Arial"/>
              </w:rPr>
            </w:pPr>
            <w:r>
              <w:rPr>
                <w:rFonts w:cs="Arial"/>
              </w:rPr>
              <w:t>System displays "</w:t>
            </w:r>
            <w:r w:rsidR="0056215C">
              <w:rPr>
                <w:rFonts w:cs="Arial"/>
              </w:rPr>
              <w:t>Sign in</w:t>
            </w:r>
            <w:r>
              <w:rPr>
                <w:rFonts w:cs="Arial"/>
              </w:rPr>
              <w:t>" page</w:t>
            </w:r>
            <w:r w:rsidR="004B044F">
              <w:rPr>
                <w:rFonts w:cs="Arial"/>
              </w:rPr>
              <w:t xml:space="preserve">.  The page includes an entry box for &lt;username&gt; with a label of "Username" next to it (note &lt;username&gt; is not prefilled in this case- on subsequent logins it may be prefilled if the user has checked the "Remember </w:t>
            </w:r>
            <w:r w:rsidR="0056215C">
              <w:rPr>
                <w:rFonts w:cs="Arial"/>
              </w:rPr>
              <w:t>me</w:t>
            </w:r>
            <w:r w:rsidR="004B044F">
              <w:rPr>
                <w:rFonts w:cs="Arial"/>
              </w:rPr>
              <w:t>" box), an entry box for &lt;password&gt; with a label of "Password" next to it, a checkbox for &lt;</w:t>
            </w:r>
            <w:proofErr w:type="spellStart"/>
            <w:r w:rsidR="004B044F">
              <w:rPr>
                <w:rFonts w:cs="Arial"/>
              </w:rPr>
              <w:t>remember_</w:t>
            </w:r>
            <w:r w:rsidR="0056215C">
              <w:rPr>
                <w:rFonts w:cs="Arial"/>
              </w:rPr>
              <w:t>me</w:t>
            </w:r>
            <w:proofErr w:type="spellEnd"/>
            <w:r w:rsidR="004B044F">
              <w:rPr>
                <w:rFonts w:cs="Arial"/>
              </w:rPr>
              <w:t xml:space="preserve">&gt; with label of "Remember </w:t>
            </w:r>
            <w:r w:rsidR="0056215C">
              <w:rPr>
                <w:rFonts w:cs="Arial"/>
              </w:rPr>
              <w:t>me</w:t>
            </w:r>
            <w:r w:rsidR="004B044F">
              <w:rPr>
                <w:rFonts w:cs="Arial"/>
              </w:rPr>
              <w:t>" nex</w:t>
            </w:r>
            <w:r w:rsidR="0056215C">
              <w:rPr>
                <w:rFonts w:cs="Arial"/>
              </w:rPr>
              <w:t>t to it (note &lt;</w:t>
            </w:r>
            <w:proofErr w:type="spellStart"/>
            <w:r w:rsidR="0056215C">
              <w:rPr>
                <w:rFonts w:cs="Arial"/>
              </w:rPr>
              <w:t>remember_me</w:t>
            </w:r>
            <w:proofErr w:type="spellEnd"/>
            <w:r w:rsidR="004B044F">
              <w:rPr>
                <w:rFonts w:cs="Arial"/>
              </w:rPr>
              <w:t>&gt; checkbox is unchecked by default in this case</w:t>
            </w:r>
            <w:r w:rsidR="00904BEB">
              <w:rPr>
                <w:rFonts w:cs="Arial"/>
              </w:rPr>
              <w:t>- on subsequent logins it may be checked if the user has previously checked the checkbox), a button labeled "</w:t>
            </w:r>
            <w:r w:rsidR="00424251">
              <w:rPr>
                <w:rFonts w:cs="Arial"/>
              </w:rPr>
              <w:t xml:space="preserve">Sign </w:t>
            </w:r>
            <w:r w:rsidR="00904BEB">
              <w:rPr>
                <w:rFonts w:cs="Arial"/>
              </w:rPr>
              <w:t>in" with text "</w:t>
            </w:r>
            <w:r w:rsidR="00424251">
              <w:rPr>
                <w:rFonts w:cs="Arial"/>
              </w:rPr>
              <w:t>Can't recall</w:t>
            </w:r>
            <w:r w:rsidR="00904BEB">
              <w:rPr>
                <w:rFonts w:cs="Arial"/>
              </w:rPr>
              <w:t xml:space="preserve"> your password?" next to it formatted as hypertext, text "Don't have an account?" with hyperlinked text "Sign up for free" next to it.</w:t>
            </w:r>
          </w:p>
          <w:p w14:paraId="028891FD" w14:textId="77777777" w:rsidR="00904BEB" w:rsidRDefault="00904BEB" w:rsidP="007074AD">
            <w:pPr>
              <w:tabs>
                <w:tab w:val="center" w:pos="3391"/>
              </w:tabs>
              <w:rPr>
                <w:rFonts w:cs="Arial"/>
              </w:rPr>
            </w:pPr>
            <w:r>
              <w:rPr>
                <w:rFonts w:cs="Arial"/>
              </w:rPr>
              <w:t>If user clicks "</w:t>
            </w:r>
            <w:r w:rsidR="00424251">
              <w:rPr>
                <w:rFonts w:cs="Arial"/>
              </w:rPr>
              <w:t>Can't recall</w:t>
            </w:r>
            <w:r>
              <w:rPr>
                <w:rFonts w:cs="Arial"/>
              </w:rPr>
              <w:t xml:space="preserve"> your password?", this is alternative flow A1</w:t>
            </w:r>
          </w:p>
          <w:p w14:paraId="4C553B53" w14:textId="77777777" w:rsidR="00904BEB" w:rsidRPr="003C6743" w:rsidRDefault="00904BEB" w:rsidP="007074AD">
            <w:pPr>
              <w:tabs>
                <w:tab w:val="center" w:pos="3391"/>
              </w:tabs>
              <w:rPr>
                <w:rFonts w:cs="Arial"/>
              </w:rPr>
            </w:pPr>
            <w:r>
              <w:rPr>
                <w:rFonts w:cs="Arial"/>
              </w:rPr>
              <w:t>If user clicks "Sign up for free", this is alternative flow A2</w:t>
            </w:r>
          </w:p>
        </w:tc>
      </w:tr>
      <w:tr w:rsidR="007074AD" w:rsidRPr="003C6743" w14:paraId="3578F84A"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164AFE96" w14:textId="77777777" w:rsidR="007074AD" w:rsidRPr="003C6743" w:rsidRDefault="007074AD"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56158726" w14:textId="77777777" w:rsidR="007074AD" w:rsidRPr="003C6743" w:rsidRDefault="007074AD" w:rsidP="007074AD">
            <w:pPr>
              <w:rPr>
                <w:rFonts w:cs="Arial"/>
              </w:rPr>
            </w:pPr>
            <w:r>
              <w:rPr>
                <w:rFonts w:cs="Arial"/>
              </w:rPr>
              <w:t>B10</w:t>
            </w:r>
          </w:p>
        </w:tc>
        <w:tc>
          <w:tcPr>
            <w:tcW w:w="6792" w:type="dxa"/>
            <w:tcBorders>
              <w:top w:val="nil"/>
              <w:left w:val="nil"/>
              <w:bottom w:val="single" w:sz="4" w:space="0" w:color="auto"/>
              <w:right w:val="single" w:sz="4" w:space="0" w:color="auto"/>
            </w:tcBorders>
            <w:shd w:val="clear" w:color="auto" w:fill="auto"/>
          </w:tcPr>
          <w:p w14:paraId="12EEA1A9" w14:textId="77777777" w:rsidR="007074AD" w:rsidRDefault="007074AD" w:rsidP="007074AD">
            <w:pPr>
              <w:tabs>
                <w:tab w:val="center" w:pos="3391"/>
              </w:tabs>
              <w:rPr>
                <w:rFonts w:cs="Arial"/>
              </w:rPr>
            </w:pPr>
            <w:r>
              <w:rPr>
                <w:rFonts w:cs="Arial"/>
              </w:rPr>
              <w:t xml:space="preserve">User clicks </w:t>
            </w:r>
            <w:r w:rsidR="00424251">
              <w:rPr>
                <w:rFonts w:cs="Arial"/>
              </w:rPr>
              <w:t>"Sign in"</w:t>
            </w:r>
          </w:p>
          <w:p w14:paraId="67BC969A" w14:textId="77777777" w:rsidR="00456A65" w:rsidRDefault="00456A65" w:rsidP="007074AD">
            <w:pPr>
              <w:tabs>
                <w:tab w:val="center" w:pos="3391"/>
              </w:tabs>
              <w:rPr>
                <w:rFonts w:cs="Arial"/>
              </w:rPr>
            </w:pPr>
            <w:r>
              <w:rPr>
                <w:rFonts w:cs="Arial"/>
              </w:rPr>
              <w:t>System does validation as follows:</w:t>
            </w:r>
          </w:p>
          <w:p w14:paraId="48EA735A" w14:textId="77777777" w:rsidR="00456A65" w:rsidRDefault="00456A65" w:rsidP="007074AD">
            <w:pPr>
              <w:tabs>
                <w:tab w:val="center" w:pos="3391"/>
              </w:tabs>
              <w:rPr>
                <w:rFonts w:cs="Arial"/>
              </w:rPr>
            </w:pPr>
            <w:r>
              <w:rPr>
                <w:rFonts w:cs="Arial"/>
              </w:rPr>
              <w:t>1. &lt;Username&gt; must match a username existing in the system</w:t>
            </w:r>
          </w:p>
          <w:p w14:paraId="655822A1" w14:textId="77777777" w:rsidR="00456A65" w:rsidRDefault="00456A65" w:rsidP="007074AD">
            <w:pPr>
              <w:tabs>
                <w:tab w:val="center" w:pos="3391"/>
              </w:tabs>
              <w:rPr>
                <w:rFonts w:cs="Arial"/>
              </w:rPr>
            </w:pPr>
            <w:r>
              <w:rPr>
                <w:rFonts w:cs="Arial"/>
              </w:rPr>
              <w:t xml:space="preserve">2. &lt;Password&gt; must match the password entry in the database for </w:t>
            </w:r>
            <w:r w:rsidR="00984725">
              <w:rPr>
                <w:rFonts w:cs="Arial"/>
              </w:rPr>
              <w:t>the corresponding user</w:t>
            </w:r>
          </w:p>
          <w:p w14:paraId="25C38AB6" w14:textId="59AD34C5" w:rsidR="00B63055" w:rsidRDefault="0085549D" w:rsidP="007074AD">
            <w:pPr>
              <w:tabs>
                <w:tab w:val="center" w:pos="3391"/>
              </w:tabs>
              <w:rPr>
                <w:ins w:id="55" w:author="Eric Landeen" w:date="2013-07-22T17:08:00Z"/>
                <w:rFonts w:cs="Arial"/>
              </w:rPr>
            </w:pPr>
            <w:r>
              <w:rPr>
                <w:rFonts w:cs="Arial"/>
              </w:rPr>
              <w:t>3. &lt;Password&gt; is not expired</w:t>
            </w:r>
          </w:p>
          <w:p w14:paraId="64CE3C6F" w14:textId="56F16A7B" w:rsidR="00B63055" w:rsidRDefault="00B63055" w:rsidP="007074AD">
            <w:pPr>
              <w:tabs>
                <w:tab w:val="center" w:pos="3391"/>
              </w:tabs>
              <w:rPr>
                <w:rFonts w:cs="Arial"/>
              </w:rPr>
            </w:pPr>
            <w:ins w:id="56" w:author="Eric Landeen" w:date="2013-07-22T17:08:00Z">
              <w:r>
                <w:rPr>
                  <w:rFonts w:cs="Arial"/>
                </w:rPr>
                <w:t>4. Company account free trial period is not expired (not really relevant in this case but since this is a generic sign-in page and validation, I'm mentioning it anyway)</w:t>
              </w:r>
            </w:ins>
          </w:p>
          <w:p w14:paraId="76BD0301" w14:textId="77777777" w:rsidR="00984725" w:rsidRDefault="00984725" w:rsidP="00984725">
            <w:pPr>
              <w:tabs>
                <w:tab w:val="center" w:pos="3391"/>
              </w:tabs>
              <w:rPr>
                <w:rFonts w:cs="Arial"/>
              </w:rPr>
            </w:pPr>
            <w:r>
              <w:rPr>
                <w:rFonts w:cs="Arial"/>
              </w:rPr>
              <w:t>If validation fails</w:t>
            </w:r>
            <w:r w:rsidR="0085549D">
              <w:rPr>
                <w:rFonts w:cs="Arial"/>
              </w:rPr>
              <w:t xml:space="preserve"> because of #1, #2, or both</w:t>
            </w:r>
            <w:r>
              <w:rPr>
                <w:rFonts w:cs="Arial"/>
              </w:rPr>
              <w:t xml:space="preserve">, </w:t>
            </w:r>
            <w:r w:rsidR="0085549D">
              <w:rPr>
                <w:rFonts w:cs="Arial"/>
              </w:rPr>
              <w:t xml:space="preserve">then </w:t>
            </w:r>
            <w:r>
              <w:rPr>
                <w:rFonts w:cs="Arial"/>
              </w:rPr>
              <w:t>redisplay B9 with red highlighting next to the field(s) that did not pass validation, along with informative text in red to help the user know how to correct.  The field correction help text to be displayed is as follows:</w:t>
            </w:r>
          </w:p>
          <w:p w14:paraId="4C292511" w14:textId="679F9FE8" w:rsidR="00984725" w:rsidRDefault="00984725" w:rsidP="00984725">
            <w:pPr>
              <w:tabs>
                <w:tab w:val="center" w:pos="3391"/>
              </w:tabs>
              <w:rPr>
                <w:rFonts w:cs="Arial"/>
              </w:rPr>
            </w:pPr>
            <w:r>
              <w:rPr>
                <w:rFonts w:cs="Arial"/>
              </w:rPr>
              <w:t xml:space="preserve">1. If "Username" does not match a username </w:t>
            </w:r>
            <w:r w:rsidR="001E3848">
              <w:rPr>
                <w:rFonts w:cs="Arial"/>
              </w:rPr>
              <w:t xml:space="preserve">existing in the system, </w:t>
            </w:r>
            <w:proofErr w:type="gramStart"/>
            <w:r w:rsidR="001E3848">
              <w:rPr>
                <w:rFonts w:cs="Arial"/>
              </w:rPr>
              <w:t xml:space="preserve">display </w:t>
            </w:r>
            <w:r>
              <w:rPr>
                <w:rFonts w:cs="Arial"/>
              </w:rPr>
              <w:t xml:space="preserve"> </w:t>
            </w:r>
            <w:r w:rsidR="00C5557C">
              <w:rPr>
                <w:rFonts w:cs="Arial"/>
              </w:rPr>
              <w:t>M4</w:t>
            </w:r>
            <w:proofErr w:type="gramEnd"/>
            <w:r w:rsidR="00C5557C">
              <w:rPr>
                <w:rFonts w:cs="Arial"/>
              </w:rPr>
              <w:t xml:space="preserve"> </w:t>
            </w:r>
            <w:r>
              <w:rPr>
                <w:rFonts w:cs="Arial"/>
              </w:rPr>
              <w:t>next to or adjacent to the area where the user enters Username and Password.  The red highlighting text should not be specific to the field that failed validation (security precaution).</w:t>
            </w:r>
          </w:p>
          <w:p w14:paraId="617FCB2D" w14:textId="736D7E8D" w:rsidR="0085549D" w:rsidRDefault="00984725" w:rsidP="00517912">
            <w:pPr>
              <w:tabs>
                <w:tab w:val="center" w:pos="3391"/>
              </w:tabs>
              <w:rPr>
                <w:rFonts w:cs="Arial"/>
              </w:rPr>
            </w:pPr>
            <w:r>
              <w:rPr>
                <w:rFonts w:cs="Arial"/>
              </w:rPr>
              <w:t xml:space="preserve">2. If </w:t>
            </w:r>
            <w:r w:rsidR="00517912">
              <w:rPr>
                <w:rFonts w:cs="Arial"/>
              </w:rPr>
              <w:t xml:space="preserve">user </w:t>
            </w:r>
            <w:r w:rsidR="00FE4489">
              <w:rPr>
                <w:rFonts w:cs="Arial"/>
              </w:rPr>
              <w:t>makes more than 5</w:t>
            </w:r>
            <w:r w:rsidR="00517912">
              <w:rPr>
                <w:rFonts w:cs="Arial"/>
              </w:rPr>
              <w:t xml:space="preserve"> unsuccessful attempts to authenticate, display </w:t>
            </w:r>
            <w:r w:rsidR="00C5557C">
              <w:rPr>
                <w:rFonts w:cs="Arial"/>
              </w:rPr>
              <w:t xml:space="preserve"> M5</w:t>
            </w:r>
          </w:p>
          <w:p w14:paraId="068EC9B4" w14:textId="77777777" w:rsidR="00984725" w:rsidRDefault="0085549D" w:rsidP="00517912">
            <w:pPr>
              <w:tabs>
                <w:tab w:val="center" w:pos="3391"/>
              </w:tabs>
              <w:rPr>
                <w:ins w:id="57" w:author="Eric Landeen" w:date="2013-07-22T17:10:00Z"/>
                <w:rFonts w:cs="Arial"/>
              </w:rPr>
            </w:pPr>
            <w:r>
              <w:rPr>
                <w:rFonts w:cs="Arial"/>
              </w:rPr>
              <w:t>If validation fails because of #3, then deliver user to step B1 of "use case change password 07052013.docx"</w:t>
            </w:r>
            <w:r w:rsidR="00984725">
              <w:rPr>
                <w:rFonts w:cs="Arial"/>
              </w:rPr>
              <w:t xml:space="preserve"> </w:t>
            </w:r>
          </w:p>
          <w:p w14:paraId="7EA25A8E" w14:textId="4BCE7E45" w:rsidR="00B63055" w:rsidRPr="003C6743" w:rsidRDefault="00B63055" w:rsidP="00517912">
            <w:pPr>
              <w:tabs>
                <w:tab w:val="center" w:pos="3391"/>
              </w:tabs>
              <w:rPr>
                <w:rFonts w:cs="Arial"/>
              </w:rPr>
            </w:pPr>
            <w:ins w:id="58" w:author="Eric Landeen" w:date="2013-07-22T17:10:00Z">
              <w:r>
                <w:rPr>
                  <w:rFonts w:cs="Arial"/>
                </w:rPr>
                <w:t xml:space="preserve">3. If validation fails because of #4, then deliver user to step </w:t>
              </w:r>
            </w:ins>
            <w:ins w:id="59" w:author="Eric Landeen" w:date="2013-07-22T17:11:00Z">
              <w:r>
                <w:rPr>
                  <w:rFonts w:cs="Arial"/>
                </w:rPr>
                <w:t>B2 of "</w:t>
              </w:r>
              <w:r w:rsidRPr="00B63055">
                <w:rPr>
                  <w:rFonts w:cs="Arial"/>
                </w:rPr>
                <w:t>use case upgrade trial to paid 07222013</w:t>
              </w:r>
              <w:r>
                <w:rPr>
                  <w:rFonts w:cs="Arial"/>
                </w:rPr>
                <w:t>.docx"</w:t>
              </w:r>
            </w:ins>
          </w:p>
        </w:tc>
      </w:tr>
      <w:tr w:rsidR="000623B7" w:rsidRPr="003C6743" w14:paraId="56C58544" w14:textId="77777777" w:rsidTr="00BF5A9A">
        <w:trPr>
          <w:trHeight w:val="459"/>
          <w:ins w:id="60" w:author="Eric Landeen" w:date="2013-07-22T09:42:00Z"/>
        </w:trPr>
        <w:tc>
          <w:tcPr>
            <w:tcW w:w="1697" w:type="dxa"/>
            <w:tcBorders>
              <w:top w:val="nil"/>
              <w:left w:val="single" w:sz="4" w:space="0" w:color="auto"/>
              <w:bottom w:val="single" w:sz="4" w:space="0" w:color="auto"/>
              <w:right w:val="single" w:sz="4" w:space="0" w:color="auto"/>
            </w:tcBorders>
            <w:shd w:val="clear" w:color="auto" w:fill="auto"/>
          </w:tcPr>
          <w:p w14:paraId="684E1679" w14:textId="77777777" w:rsidR="000623B7" w:rsidRPr="003C6743" w:rsidRDefault="000623B7" w:rsidP="00BF5A9A">
            <w:pPr>
              <w:rPr>
                <w:ins w:id="61" w:author="Eric Landeen" w:date="2013-07-22T09:42:00Z"/>
                <w:rFonts w:cs="Arial"/>
                <w:b/>
                <w:bCs/>
                <w:color w:val="000000"/>
              </w:rPr>
            </w:pPr>
            <w:ins w:id="62" w:author="Eric Landeen" w:date="2013-07-22T09:42:00Z">
              <w:r w:rsidRPr="003C6743">
                <w:rPr>
                  <w:rFonts w:cs="Arial"/>
                  <w:b/>
                  <w:bCs/>
                  <w:color w:val="000000"/>
                </w:rPr>
                <w:t> </w:t>
              </w:r>
            </w:ins>
          </w:p>
        </w:tc>
        <w:tc>
          <w:tcPr>
            <w:tcW w:w="1230" w:type="dxa"/>
            <w:tcBorders>
              <w:top w:val="nil"/>
              <w:left w:val="nil"/>
              <w:bottom w:val="single" w:sz="4" w:space="0" w:color="auto"/>
              <w:right w:val="single" w:sz="4" w:space="0" w:color="auto"/>
            </w:tcBorders>
            <w:shd w:val="clear" w:color="auto" w:fill="auto"/>
          </w:tcPr>
          <w:p w14:paraId="16C11F57" w14:textId="77777777" w:rsidR="000623B7" w:rsidRPr="003C6743" w:rsidRDefault="000623B7" w:rsidP="00BF5A9A">
            <w:pPr>
              <w:rPr>
                <w:ins w:id="63" w:author="Eric Landeen" w:date="2013-07-22T09:42:00Z"/>
                <w:rFonts w:cs="Arial"/>
              </w:rPr>
            </w:pPr>
            <w:ins w:id="64" w:author="Eric Landeen" w:date="2013-07-22T09:42:00Z">
              <w:r>
                <w:rPr>
                  <w:rFonts w:cs="Arial"/>
                </w:rPr>
                <w:t>B11</w:t>
              </w:r>
            </w:ins>
          </w:p>
        </w:tc>
        <w:tc>
          <w:tcPr>
            <w:tcW w:w="6792" w:type="dxa"/>
            <w:tcBorders>
              <w:top w:val="nil"/>
              <w:left w:val="nil"/>
              <w:bottom w:val="single" w:sz="4" w:space="0" w:color="auto"/>
              <w:right w:val="single" w:sz="4" w:space="0" w:color="auto"/>
            </w:tcBorders>
            <w:shd w:val="clear" w:color="auto" w:fill="auto"/>
          </w:tcPr>
          <w:p w14:paraId="09DBF7FE" w14:textId="77777777" w:rsidR="000623B7" w:rsidRPr="003C6743" w:rsidRDefault="000623B7" w:rsidP="00BF5A9A">
            <w:pPr>
              <w:tabs>
                <w:tab w:val="center" w:pos="3391"/>
              </w:tabs>
              <w:rPr>
                <w:ins w:id="65" w:author="Eric Landeen" w:date="2013-07-22T09:42:00Z"/>
                <w:rFonts w:cs="Arial"/>
              </w:rPr>
            </w:pPr>
            <w:ins w:id="66" w:author="Eric Landeen" w:date="2013-07-22T09:42:00Z">
              <w:r>
                <w:rPr>
                  <w:rFonts w:cs="Arial"/>
                </w:rPr>
                <w:t>System displays welcome page of paid site (free trial grants access to paid site).  Note that the first time a user logs in (first time ever), they are delivered to the welcome page (a placeholder UI example is included as VR6).  All subsequent times they are delivered to the "home" page (a sample UI is included as VR7).</w:t>
              </w:r>
            </w:ins>
          </w:p>
        </w:tc>
      </w:tr>
      <w:tr w:rsidR="00913648" w:rsidRPr="003C6743" w14:paraId="0199BF2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7CDA0EB6" w14:textId="77777777" w:rsidR="00913648" w:rsidRPr="003C6743" w:rsidRDefault="00913648" w:rsidP="003A0965">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54736888" w14:textId="16A80BBC" w:rsidR="00913648" w:rsidRPr="003C6743" w:rsidRDefault="007074AD" w:rsidP="003A0965">
            <w:pPr>
              <w:rPr>
                <w:rFonts w:cs="Arial"/>
              </w:rPr>
            </w:pPr>
            <w:r>
              <w:rPr>
                <w:rFonts w:cs="Arial"/>
              </w:rPr>
              <w:t>B1</w:t>
            </w:r>
            <w:ins w:id="67" w:author="Eric Landeen" w:date="2013-07-22T09:42:00Z">
              <w:r w:rsidR="000623B7">
                <w:rPr>
                  <w:rFonts w:cs="Arial"/>
                </w:rPr>
                <w:t>2</w:t>
              </w:r>
            </w:ins>
          </w:p>
        </w:tc>
        <w:tc>
          <w:tcPr>
            <w:tcW w:w="6792" w:type="dxa"/>
            <w:tcBorders>
              <w:top w:val="nil"/>
              <w:left w:val="nil"/>
              <w:bottom w:val="single" w:sz="4" w:space="0" w:color="auto"/>
              <w:right w:val="single" w:sz="4" w:space="0" w:color="auto"/>
            </w:tcBorders>
            <w:shd w:val="clear" w:color="auto" w:fill="auto"/>
          </w:tcPr>
          <w:p w14:paraId="1FA6BFCA" w14:textId="77777777" w:rsidR="000623B7" w:rsidRDefault="000623B7" w:rsidP="00786446">
            <w:pPr>
              <w:tabs>
                <w:tab w:val="center" w:pos="3391"/>
              </w:tabs>
              <w:rPr>
                <w:ins w:id="68" w:author="Eric Landeen" w:date="2013-07-22T09:42:00Z"/>
                <w:rFonts w:cs="Arial"/>
              </w:rPr>
            </w:pPr>
            <w:ins w:id="69" w:author="Eric Landeen" w:date="2013-07-22T09:42:00Z">
              <w:r>
                <w:rPr>
                  <w:rFonts w:cs="Arial"/>
                </w:rPr>
                <w:t>User clicks "Done"</w:t>
              </w:r>
            </w:ins>
          </w:p>
          <w:p w14:paraId="17321A08" w14:textId="77777777" w:rsidR="00CB665B" w:rsidRDefault="000623B7" w:rsidP="00786446">
            <w:pPr>
              <w:tabs>
                <w:tab w:val="center" w:pos="3391"/>
              </w:tabs>
              <w:rPr>
                <w:ins w:id="70" w:author="Eric Landeen" w:date="2013-07-23T13:18:00Z"/>
                <w:rFonts w:cs="Arial"/>
              </w:rPr>
            </w:pPr>
            <w:ins w:id="71" w:author="Eric Landeen" w:date="2013-07-22T09:42:00Z">
              <w:r>
                <w:rPr>
                  <w:rFonts w:cs="Arial"/>
                </w:rPr>
                <w:t>System displays home page of paid site (see VR7 for sample UI trea</w:t>
              </w:r>
            </w:ins>
            <w:ins w:id="72" w:author="Eric Landeen" w:date="2013-07-22T11:13:00Z">
              <w:r w:rsidR="00C25086">
                <w:rPr>
                  <w:rFonts w:cs="Arial"/>
                </w:rPr>
                <w:t>t</w:t>
              </w:r>
            </w:ins>
            <w:ins w:id="73" w:author="Eric Landeen" w:date="2013-07-22T09:42:00Z">
              <w:r>
                <w:rPr>
                  <w:rFonts w:cs="Arial"/>
                </w:rPr>
                <w:t>ment)</w:t>
              </w:r>
            </w:ins>
          </w:p>
          <w:p w14:paraId="04873DAB" w14:textId="77777777" w:rsidR="00E47BB3" w:rsidRDefault="00CB665B" w:rsidP="00786446">
            <w:pPr>
              <w:tabs>
                <w:tab w:val="center" w:pos="3391"/>
              </w:tabs>
              <w:rPr>
                <w:ins w:id="74" w:author="Eric Landeen" w:date="2013-07-23T13:21:00Z"/>
                <w:rFonts w:cs="Arial"/>
              </w:rPr>
            </w:pPr>
            <w:ins w:id="75" w:author="Eric Landeen" w:date="2013-07-23T13:18:00Z">
              <w:r>
                <w:rPr>
                  <w:rFonts w:cs="Arial"/>
                </w:rPr>
                <w:t xml:space="preserve">The "Home" page </w:t>
              </w:r>
            </w:ins>
            <w:ins w:id="76" w:author="Eric Landeen" w:date="2013-07-23T13:19:00Z">
              <w:r>
                <w:rPr>
                  <w:rFonts w:cs="Arial"/>
                </w:rPr>
                <w:t xml:space="preserve">displays the header text of "Home".  Beneath the header text, a section displays.  The section title text displayed is "Deals".  Underneath the section title text are two </w:t>
              </w:r>
            </w:ins>
            <w:ins w:id="77" w:author="Eric Landeen" w:date="2013-07-23T13:20:00Z">
              <w:r>
                <w:rPr>
                  <w:rFonts w:cs="Arial"/>
                </w:rPr>
                <w:t>body text items that display as hypertext links.  The first one says "Add a new deal" and the second one underneath it says "Status of existing deals"</w:t>
              </w:r>
              <w:proofErr w:type="gramStart"/>
              <w:r>
                <w:rPr>
                  <w:rFonts w:cs="Arial"/>
                </w:rPr>
                <w:t>.</w:t>
              </w:r>
            </w:ins>
            <w:ins w:id="78" w:author="Eric Landeen" w:date="2013-07-22T09:42:00Z">
              <w:r w:rsidR="000623B7">
                <w:rPr>
                  <w:rFonts w:cs="Arial"/>
                </w:rPr>
                <w:t>.</w:t>
              </w:r>
            </w:ins>
            <w:proofErr w:type="gramEnd"/>
          </w:p>
          <w:p w14:paraId="42477443" w14:textId="77777777" w:rsidR="00E47BB3" w:rsidRDefault="00E47BB3" w:rsidP="00E47BB3">
            <w:pPr>
              <w:tabs>
                <w:tab w:val="center" w:pos="3391"/>
              </w:tabs>
              <w:rPr>
                <w:ins w:id="79" w:author="Eric Landeen" w:date="2013-07-23T13:22:00Z"/>
                <w:rFonts w:cs="Arial"/>
              </w:rPr>
            </w:pPr>
            <w:ins w:id="80" w:author="Eric Landeen" w:date="2013-07-23T13:21:00Z">
              <w:r>
                <w:rPr>
                  <w:rFonts w:cs="Arial"/>
                </w:rPr>
                <w:t xml:space="preserve">Beneath the "Deals" section, another section displays.  The section title text displayed is "Work Items".  Underneath the section title text is a single body text item that displays as a hypertext link.  </w:t>
              </w:r>
            </w:ins>
            <w:ins w:id="81" w:author="Eric Landeen" w:date="2013-07-23T13:22:00Z">
              <w:r>
                <w:rPr>
                  <w:rFonts w:cs="Arial"/>
                </w:rPr>
                <w:t>This single text item says "Items requiring your attention".</w:t>
              </w:r>
            </w:ins>
          </w:p>
          <w:p w14:paraId="056B1444" w14:textId="77777777" w:rsidR="00362ADC" w:rsidRDefault="00E47BB3" w:rsidP="00E47BB3">
            <w:pPr>
              <w:tabs>
                <w:tab w:val="center" w:pos="3391"/>
              </w:tabs>
              <w:rPr>
                <w:ins w:id="82" w:author="Eric Landeen" w:date="2013-07-23T13:24:00Z"/>
                <w:rFonts w:cs="Arial"/>
              </w:rPr>
            </w:pPr>
            <w:ins w:id="83" w:author="Eric Landeen" w:date="2013-07-23T13:22:00Z">
              <w:r>
                <w:rPr>
                  <w:rFonts w:cs="Arial"/>
                </w:rPr>
                <w:t>Beneath the "Work Items" section, another section displays.  The section title text displayed is "Reports".  Underneath the section title text are two body text items that display as hypertext links.  The first one says "</w:t>
              </w:r>
            </w:ins>
            <w:ins w:id="84" w:author="Eric Landeen" w:date="2013-07-23T13:23:00Z">
              <w:r>
                <w:rPr>
                  <w:rFonts w:cs="Arial"/>
                </w:rPr>
                <w:t>Run online reports</w:t>
              </w:r>
            </w:ins>
            <w:ins w:id="85" w:author="Eric Landeen" w:date="2013-07-23T13:22:00Z">
              <w:r>
                <w:rPr>
                  <w:rFonts w:cs="Arial"/>
                </w:rPr>
                <w:t>" and the second one underneath it says "</w:t>
              </w:r>
            </w:ins>
            <w:ins w:id="86" w:author="Eric Landeen" w:date="2013-07-23T13:23:00Z">
              <w:r>
                <w:rPr>
                  <w:rFonts w:cs="Arial"/>
                </w:rPr>
                <w:t>Export data for analysis</w:t>
              </w:r>
            </w:ins>
            <w:ins w:id="87" w:author="Eric Landeen" w:date="2013-07-23T13:22:00Z">
              <w:r>
                <w:rPr>
                  <w:rFonts w:cs="Arial"/>
                </w:rPr>
                <w:t>"</w:t>
              </w:r>
              <w:r w:rsidR="00362ADC">
                <w:rPr>
                  <w:rFonts w:cs="Arial"/>
                </w:rPr>
                <w:t>.</w:t>
              </w:r>
            </w:ins>
          </w:p>
          <w:p w14:paraId="6A7E1287" w14:textId="6BADF604" w:rsidR="00913648" w:rsidRPr="003C6743" w:rsidRDefault="00362ADC" w:rsidP="00E47BB3">
            <w:pPr>
              <w:tabs>
                <w:tab w:val="center" w:pos="3391"/>
              </w:tabs>
              <w:rPr>
                <w:rFonts w:cs="Arial"/>
              </w:rPr>
            </w:pPr>
            <w:ins w:id="88" w:author="Eric Landeen" w:date="2013-07-23T13:24:00Z">
              <w:r>
                <w:rPr>
                  <w:rFonts w:cs="Arial"/>
                </w:rPr>
                <w:t>Beneath the "Reports" section, another section displays.  The section title text displayed is "Documents".  Underneath the section title text is a single body text item that displays as a hypertext link.  This single text item says "</w:t>
              </w:r>
            </w:ins>
            <w:ins w:id="89" w:author="Eric Landeen" w:date="2013-07-23T13:25:00Z">
              <w:r>
                <w:rPr>
                  <w:rFonts w:cs="Arial"/>
                </w:rPr>
                <w:t>Review deal documents</w:t>
              </w:r>
            </w:ins>
            <w:ins w:id="90" w:author="Eric Landeen" w:date="2013-07-23T13:24:00Z">
              <w:r>
                <w:rPr>
                  <w:rFonts w:cs="Arial"/>
                </w:rPr>
                <w:t>".</w:t>
              </w:r>
            </w:ins>
            <w:del w:id="91" w:author="Eric Landeen" w:date="2013-07-22T09:42:00Z">
              <w:r w:rsidR="00456A65" w:rsidDel="000623B7">
                <w:rPr>
                  <w:rFonts w:cs="Arial"/>
                </w:rPr>
                <w:delText xml:space="preserve">System displays </w:delText>
              </w:r>
            </w:del>
            <w:del w:id="92" w:author="Eric Landeen" w:date="2013-07-22T09:05:00Z">
              <w:r w:rsidR="00456A65" w:rsidDel="00786446">
                <w:rPr>
                  <w:rFonts w:cs="Arial"/>
                </w:rPr>
                <w:delText xml:space="preserve">home </w:delText>
              </w:r>
            </w:del>
            <w:del w:id="93" w:author="Eric Landeen" w:date="2013-07-22T09:42:00Z">
              <w:r w:rsidR="00456A65" w:rsidDel="000623B7">
                <w:rPr>
                  <w:rFonts w:cs="Arial"/>
                </w:rPr>
                <w:delText>page of paid site (free trial grants access to paid site)</w:delText>
              </w:r>
            </w:del>
          </w:p>
        </w:tc>
      </w:tr>
      <w:tr w:rsidR="00913648" w:rsidRPr="003C6743" w14:paraId="3CFC63B5" w14:textId="77777777" w:rsidTr="0035755C">
        <w:trPr>
          <w:trHeight w:val="510"/>
        </w:trPr>
        <w:tc>
          <w:tcPr>
            <w:tcW w:w="1697" w:type="dxa"/>
            <w:tcBorders>
              <w:top w:val="nil"/>
              <w:left w:val="single" w:sz="4" w:space="0" w:color="auto"/>
              <w:bottom w:val="single" w:sz="4" w:space="0" w:color="auto"/>
              <w:right w:val="single" w:sz="4" w:space="0" w:color="auto"/>
            </w:tcBorders>
            <w:shd w:val="clear" w:color="auto" w:fill="auto"/>
          </w:tcPr>
          <w:p w14:paraId="0247FE0A" w14:textId="4C93E873" w:rsidR="00913648" w:rsidRPr="003C6743" w:rsidRDefault="00913648" w:rsidP="003A0965">
            <w:pPr>
              <w:rPr>
                <w:rFonts w:cs="Arial"/>
                <w:b/>
                <w:bCs/>
                <w:color w:val="000000"/>
              </w:rPr>
            </w:pPr>
            <w:r w:rsidRPr="003C6743">
              <w:rPr>
                <w:rFonts w:cs="Arial"/>
                <w:b/>
                <w:bCs/>
                <w:color w:val="000000"/>
              </w:rPr>
              <w:t>Post-</w:t>
            </w:r>
          </w:p>
          <w:p w14:paraId="1EE96D33"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C0EF8E7" w14:textId="77777777" w:rsidR="00FE4489" w:rsidRDefault="00FE4489" w:rsidP="00207731">
            <w:pPr>
              <w:numPr>
                <w:ilvl w:val="0"/>
                <w:numId w:val="21"/>
              </w:numPr>
              <w:overflowPunct/>
              <w:autoSpaceDE/>
              <w:autoSpaceDN/>
              <w:adjustRightInd/>
              <w:spacing w:after="0"/>
              <w:textAlignment w:val="auto"/>
              <w:rPr>
                <w:rFonts w:cs="Arial"/>
              </w:rPr>
            </w:pPr>
            <w:r>
              <w:rPr>
                <w:rFonts w:cs="Arial"/>
              </w:rPr>
              <w:t>Successfully established account with one single super user sys admin user account</w:t>
            </w:r>
          </w:p>
          <w:p w14:paraId="656FB063" w14:textId="77777777" w:rsidR="00FE4489" w:rsidRPr="00FE4489" w:rsidRDefault="00FE4489" w:rsidP="00207731">
            <w:pPr>
              <w:numPr>
                <w:ilvl w:val="0"/>
                <w:numId w:val="21"/>
              </w:numPr>
              <w:overflowPunct/>
              <w:autoSpaceDE/>
              <w:autoSpaceDN/>
              <w:adjustRightInd/>
              <w:spacing w:after="0"/>
              <w:textAlignment w:val="auto"/>
              <w:rPr>
                <w:rFonts w:cs="Arial"/>
              </w:rPr>
            </w:pPr>
            <w:r>
              <w:rPr>
                <w:rFonts w:cs="Arial"/>
              </w:rPr>
              <w:t xml:space="preserve">Recorded that user agrees to </w:t>
            </w:r>
            <w:r w:rsidR="007E732C">
              <w:rPr>
                <w:rFonts w:cs="Arial"/>
              </w:rPr>
              <w:t>Commercial Services</w:t>
            </w:r>
            <w:r w:rsidR="0085549D">
              <w:rPr>
                <w:rFonts w:cs="Arial"/>
              </w:rPr>
              <w:t xml:space="preserve"> Agree</w:t>
            </w:r>
            <w:r>
              <w:rPr>
                <w:rFonts w:cs="Arial"/>
              </w:rPr>
              <w:t>ment along with date and time stamp</w:t>
            </w:r>
            <w:r w:rsidR="0085549D">
              <w:rPr>
                <w:rFonts w:cs="Arial"/>
              </w:rPr>
              <w:t>, and version number of the CSA that was agreed to</w:t>
            </w:r>
          </w:p>
          <w:p w14:paraId="08CEAEF1" w14:textId="77777777" w:rsidR="002956AF" w:rsidRDefault="002956AF" w:rsidP="00207731">
            <w:pPr>
              <w:numPr>
                <w:ilvl w:val="0"/>
                <w:numId w:val="21"/>
              </w:numPr>
              <w:overflowPunct/>
              <w:autoSpaceDE/>
              <w:autoSpaceDN/>
              <w:adjustRightInd/>
              <w:spacing w:after="0"/>
              <w:textAlignment w:val="auto"/>
              <w:rPr>
                <w:rFonts w:cs="Arial"/>
              </w:rPr>
            </w:pPr>
            <w:r>
              <w:rPr>
                <w:rFonts w:cs="Arial"/>
              </w:rPr>
              <w:t>Logged in user</w:t>
            </w:r>
          </w:p>
          <w:p w14:paraId="7C1A1961" w14:textId="77777777" w:rsidR="00FE4489" w:rsidRPr="00FE4489" w:rsidRDefault="008C4395" w:rsidP="00207731">
            <w:pPr>
              <w:numPr>
                <w:ilvl w:val="0"/>
                <w:numId w:val="21"/>
              </w:numPr>
              <w:overflowPunct/>
              <w:autoSpaceDE/>
              <w:autoSpaceDN/>
              <w:adjustRightInd/>
              <w:spacing w:after="0"/>
              <w:textAlignment w:val="auto"/>
              <w:rPr>
                <w:rFonts w:cs="Arial"/>
              </w:rPr>
            </w:pPr>
            <w:r>
              <w:rPr>
                <w:rFonts w:cs="Arial"/>
              </w:rPr>
              <w:t>Session cookie</w:t>
            </w:r>
            <w:r w:rsidR="00FE4489">
              <w:rPr>
                <w:rFonts w:cs="Arial"/>
              </w:rPr>
              <w:t xml:space="preserve"> set</w:t>
            </w:r>
          </w:p>
          <w:p w14:paraId="104CA989"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Recognized computer</w:t>
            </w:r>
            <w:r w:rsidR="002956AF">
              <w:rPr>
                <w:rFonts w:cs="Arial"/>
              </w:rPr>
              <w:t xml:space="preserve"> recorded</w:t>
            </w:r>
          </w:p>
          <w:p w14:paraId="681093A8"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Reset count of unsuccessful logins</w:t>
            </w:r>
            <w:r w:rsidR="002956AF">
              <w:rPr>
                <w:rFonts w:cs="Arial"/>
              </w:rPr>
              <w:t xml:space="preserve"> (either on successful login, after 2 minute quiet period of no login attempts if account is not locked, or </w:t>
            </w:r>
            <w:r>
              <w:rPr>
                <w:rFonts w:cs="Arial"/>
              </w:rPr>
              <w:t xml:space="preserve">after 30 minute </w:t>
            </w:r>
            <w:r w:rsidR="002956AF">
              <w:rPr>
                <w:rFonts w:cs="Arial"/>
              </w:rPr>
              <w:t>lock period expires in the case of locked account</w:t>
            </w:r>
            <w:r>
              <w:rPr>
                <w:rFonts w:cs="Arial"/>
              </w:rPr>
              <w:t>)</w:t>
            </w:r>
          </w:p>
          <w:p w14:paraId="5EFD7849" w14:textId="77777777" w:rsidR="00421374" w:rsidRPr="002956AF" w:rsidRDefault="008C4395" w:rsidP="00207731">
            <w:pPr>
              <w:numPr>
                <w:ilvl w:val="0"/>
                <w:numId w:val="21"/>
              </w:numPr>
              <w:overflowPunct/>
              <w:autoSpaceDE/>
              <w:autoSpaceDN/>
              <w:adjustRightInd/>
              <w:spacing w:after="0"/>
              <w:textAlignment w:val="auto"/>
              <w:rPr>
                <w:rFonts w:cs="Arial"/>
              </w:rPr>
            </w:pPr>
            <w:r>
              <w:rPr>
                <w:rFonts w:cs="Arial"/>
              </w:rPr>
              <w:t>Record user's "remember me" preference</w:t>
            </w:r>
          </w:p>
        </w:tc>
      </w:tr>
      <w:tr w:rsidR="00913648" w:rsidRPr="003C6743" w14:paraId="7C332523"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3989F2C4" w14:textId="77777777" w:rsidR="00913648" w:rsidRPr="003C6743" w:rsidRDefault="00913648" w:rsidP="003A0965">
            <w:pPr>
              <w:rPr>
                <w:rFonts w:cs="Arial"/>
              </w:rPr>
            </w:pPr>
          </w:p>
        </w:tc>
      </w:tr>
      <w:tr w:rsidR="00913648" w:rsidRPr="003C6743" w14:paraId="78FD08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124AB0C"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06C2C49A" w14:textId="77777777" w:rsidR="00913648" w:rsidRPr="003C6743" w:rsidRDefault="009F0245" w:rsidP="003A0965">
            <w:pPr>
              <w:rPr>
                <w:rFonts w:cs="Arial"/>
                <w:b/>
              </w:rPr>
            </w:pPr>
            <w:r>
              <w:rPr>
                <w:rFonts w:cs="Arial"/>
                <w:b/>
              </w:rPr>
              <w:t>Forgot your password</w:t>
            </w:r>
          </w:p>
        </w:tc>
      </w:tr>
      <w:tr w:rsidR="00913648" w:rsidRPr="003C6743" w14:paraId="4F3C4BDC"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1E31B9CB"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74B16C0C"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558AF741" w14:textId="77777777" w:rsidR="00913648" w:rsidRPr="003C6743" w:rsidRDefault="00913648" w:rsidP="002D71CF">
            <w:pPr>
              <w:rPr>
                <w:rFonts w:cs="Arial"/>
              </w:rPr>
            </w:pPr>
            <w:r w:rsidRPr="003C6743">
              <w:rPr>
                <w:rFonts w:cs="Arial"/>
              </w:rPr>
              <w:t>User selects ‘</w:t>
            </w:r>
            <w:r w:rsidR="009F0245">
              <w:rPr>
                <w:rFonts w:cs="Arial"/>
              </w:rPr>
              <w:t>Forgot your password?"</w:t>
            </w:r>
          </w:p>
        </w:tc>
      </w:tr>
      <w:tr w:rsidR="00913648" w:rsidRPr="003C6743" w14:paraId="36F642EE"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57370931" w14:textId="77777777"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75688792"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625E606" w14:textId="77777777" w:rsidR="00884F31" w:rsidRPr="003C6743" w:rsidRDefault="00CB3F7D" w:rsidP="002D71CF">
            <w:pPr>
              <w:rPr>
                <w:rFonts w:cs="Arial"/>
              </w:rPr>
            </w:pPr>
            <w:r>
              <w:rPr>
                <w:rFonts w:cs="Arial"/>
              </w:rPr>
              <w:t xml:space="preserve">Refer </w:t>
            </w:r>
            <w:r w:rsidR="00984E4C">
              <w:rPr>
                <w:rFonts w:cs="Arial"/>
              </w:rPr>
              <w:t>to the us</w:t>
            </w:r>
            <w:r>
              <w:rPr>
                <w:rFonts w:cs="Arial"/>
              </w:rPr>
              <w:t>e case for "L</w:t>
            </w:r>
            <w:r w:rsidR="00984E4C">
              <w:rPr>
                <w:rFonts w:cs="Arial"/>
              </w:rPr>
              <w:t>ost password"- this is a separate use case</w:t>
            </w:r>
          </w:p>
        </w:tc>
      </w:tr>
      <w:tr w:rsidR="00913648" w:rsidRPr="003C6743" w14:paraId="7EF1812A"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20727AA1" w14:textId="77777777" w:rsidR="00913648" w:rsidRPr="003C6743" w:rsidRDefault="00913648" w:rsidP="003A0965">
            <w:pPr>
              <w:rPr>
                <w:rFonts w:cs="Arial"/>
                <w:b/>
                <w:bCs/>
                <w:color w:val="000000"/>
              </w:rPr>
            </w:pPr>
            <w:r w:rsidRPr="003C6743">
              <w:rPr>
                <w:rFonts w:cs="Arial"/>
                <w:b/>
                <w:bCs/>
                <w:color w:val="000000"/>
              </w:rPr>
              <w:t>Post</w:t>
            </w:r>
            <w:r>
              <w:rPr>
                <w:rFonts w:cs="Arial"/>
                <w:b/>
                <w:bCs/>
                <w:color w:val="000000"/>
              </w:rPr>
              <w:t>-</w:t>
            </w:r>
          </w:p>
          <w:p w14:paraId="62D747FB"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single" w:sz="4" w:space="0" w:color="auto"/>
              <w:left w:val="nil"/>
              <w:bottom w:val="single" w:sz="4" w:space="0" w:color="auto"/>
              <w:right w:val="single" w:sz="4" w:space="0" w:color="auto"/>
            </w:tcBorders>
            <w:shd w:val="clear" w:color="auto" w:fill="auto"/>
          </w:tcPr>
          <w:p w14:paraId="77F14BAF" w14:textId="77777777"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14:paraId="05E17FD3"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1F52D8F" w14:textId="77777777" w:rsidR="00913648" w:rsidRPr="003C6743" w:rsidRDefault="00913648" w:rsidP="003A0965">
            <w:pPr>
              <w:rPr>
                <w:rFonts w:cs="Arial"/>
              </w:rPr>
            </w:pPr>
            <w:r w:rsidRPr="003C6743">
              <w:rPr>
                <w:rFonts w:cs="Arial"/>
              </w:rPr>
              <w:t> </w:t>
            </w:r>
          </w:p>
        </w:tc>
      </w:tr>
      <w:tr w:rsidR="00BF5A9A" w:rsidRPr="003C6743" w14:paraId="10A991FE" w14:textId="77777777" w:rsidTr="00BF5A9A">
        <w:trPr>
          <w:trHeight w:val="255"/>
        </w:trPr>
        <w:tc>
          <w:tcPr>
            <w:tcW w:w="1697" w:type="dxa"/>
            <w:tcBorders>
              <w:top w:val="nil"/>
              <w:left w:val="single" w:sz="4" w:space="0" w:color="auto"/>
              <w:bottom w:val="single" w:sz="4" w:space="0" w:color="auto"/>
              <w:right w:val="single" w:sz="4" w:space="0" w:color="auto"/>
            </w:tcBorders>
            <w:shd w:val="clear" w:color="auto" w:fill="auto"/>
          </w:tcPr>
          <w:p w14:paraId="54CCEF34" w14:textId="77777777" w:rsidR="00BF5A9A" w:rsidRDefault="00BF5A9A" w:rsidP="00BF5A9A">
            <w:pPr>
              <w:rPr>
                <w:rFonts w:cs="Arial"/>
                <w:b/>
                <w:bCs/>
                <w:color w:val="000000"/>
              </w:rPr>
            </w:pPr>
          </w:p>
          <w:p w14:paraId="55018D75" w14:textId="77777777" w:rsidR="00BF5A9A" w:rsidRPr="003C6743" w:rsidRDefault="00BF5A9A" w:rsidP="00BF5A9A">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379CAD1A" w14:textId="77777777" w:rsidR="00BF5A9A" w:rsidRPr="00F675F9" w:rsidRDefault="00BF5A9A" w:rsidP="00BF5A9A">
            <w:pPr>
              <w:rPr>
                <w:rFonts w:cs="Arial"/>
                <w:b/>
              </w:rPr>
            </w:pPr>
            <w:r>
              <w:rPr>
                <w:rFonts w:cs="Arial"/>
                <w:b/>
              </w:rPr>
              <w:t>Sign up for free</w:t>
            </w:r>
          </w:p>
        </w:tc>
      </w:tr>
      <w:tr w:rsidR="00BF5A9A" w:rsidRPr="003C6743" w14:paraId="1F439873" w14:textId="77777777"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14:paraId="5452850E" w14:textId="77777777" w:rsidR="00BF5A9A" w:rsidRPr="003C6743" w:rsidRDefault="00BF5A9A" w:rsidP="00BF5A9A">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7CC7445F" w14:textId="77777777" w:rsidR="00BF5A9A" w:rsidRPr="003C6743" w:rsidRDefault="00BF5A9A" w:rsidP="00BF5A9A">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0396EBFF" w14:textId="77777777" w:rsidR="00BF5A9A" w:rsidRPr="003C6743" w:rsidRDefault="00BF5A9A" w:rsidP="00BF5A9A">
            <w:pPr>
              <w:rPr>
                <w:rFonts w:cs="Arial"/>
              </w:rPr>
            </w:pPr>
            <w:r w:rsidRPr="003C6743">
              <w:rPr>
                <w:rFonts w:cs="Arial"/>
              </w:rPr>
              <w:t>User selects ‘</w:t>
            </w:r>
            <w:r>
              <w:rPr>
                <w:rFonts w:cs="Arial"/>
              </w:rPr>
              <w:t>Sign up for free</w:t>
            </w:r>
            <w:r w:rsidRPr="003C6743">
              <w:rPr>
                <w:rFonts w:cs="Arial"/>
              </w:rPr>
              <w:t>’.</w:t>
            </w:r>
          </w:p>
          <w:p w14:paraId="4FE8564D" w14:textId="77777777" w:rsidR="00BF5A9A" w:rsidRPr="003C6743" w:rsidRDefault="00BF5A9A" w:rsidP="00BF5A9A">
            <w:pPr>
              <w:rPr>
                <w:rFonts w:cs="Arial"/>
              </w:rPr>
            </w:pPr>
          </w:p>
        </w:tc>
      </w:tr>
      <w:tr w:rsidR="00BF5A9A" w:rsidRPr="003C6743" w14:paraId="421CF063" w14:textId="77777777"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14:paraId="7F3C2A66" w14:textId="77777777" w:rsidR="00BF5A9A" w:rsidRPr="003C6743" w:rsidRDefault="00BF5A9A" w:rsidP="00BF5A9A">
            <w:pPr>
              <w:rPr>
                <w:rFonts w:cs="Arial"/>
                <w:i/>
                <w:iCs/>
                <w:color w:val="000000"/>
              </w:rPr>
            </w:pPr>
            <w:r w:rsidRPr="003C6743">
              <w:rPr>
                <w:rFonts w:cs="Arial"/>
                <w:i/>
                <w:i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423374DB" w14:textId="77777777" w:rsidR="00BF5A9A" w:rsidRPr="003C6743" w:rsidRDefault="00BF5A9A" w:rsidP="00BF5A9A">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B16BB51" w14:textId="77777777" w:rsidR="00BF5A9A" w:rsidRPr="003C6743" w:rsidRDefault="00BF5A9A" w:rsidP="00BF5A9A">
            <w:pPr>
              <w:rPr>
                <w:rFonts w:cs="Arial"/>
              </w:rPr>
            </w:pPr>
            <w:r>
              <w:rPr>
                <w:rFonts w:cs="Arial"/>
              </w:rPr>
              <w:t>User is delivered to step B1 above</w:t>
            </w:r>
          </w:p>
        </w:tc>
      </w:tr>
      <w:tr w:rsidR="00BF5A9A" w:rsidRPr="003C6743" w14:paraId="340ED382" w14:textId="77777777" w:rsidTr="00BF5A9A">
        <w:trPr>
          <w:trHeight w:val="548"/>
        </w:trPr>
        <w:tc>
          <w:tcPr>
            <w:tcW w:w="1697" w:type="dxa"/>
            <w:tcBorders>
              <w:top w:val="nil"/>
              <w:left w:val="single" w:sz="4" w:space="0" w:color="auto"/>
              <w:bottom w:val="single" w:sz="4" w:space="0" w:color="auto"/>
              <w:right w:val="single" w:sz="4" w:space="0" w:color="auto"/>
            </w:tcBorders>
            <w:shd w:val="clear" w:color="auto" w:fill="auto"/>
          </w:tcPr>
          <w:p w14:paraId="6B3ED742" w14:textId="77777777" w:rsidR="00BF5A9A" w:rsidRPr="003C6743" w:rsidRDefault="00BF5A9A" w:rsidP="00BF5A9A">
            <w:pPr>
              <w:rPr>
                <w:rFonts w:cs="Arial"/>
                <w:b/>
                <w:bCs/>
                <w:color w:val="000000"/>
              </w:rPr>
            </w:pPr>
            <w:r w:rsidRPr="003C6743">
              <w:rPr>
                <w:rFonts w:cs="Arial"/>
                <w:b/>
                <w:bCs/>
                <w:color w:val="000000"/>
              </w:rPr>
              <w:t>Post-</w:t>
            </w:r>
          </w:p>
          <w:p w14:paraId="64D50240" w14:textId="77777777" w:rsidR="00BF5A9A" w:rsidRPr="003C6743" w:rsidRDefault="00BF5A9A" w:rsidP="00BF5A9A">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5AC43414" w14:textId="77777777" w:rsidR="00BF5A9A" w:rsidRPr="003C6743" w:rsidRDefault="00BF5A9A" w:rsidP="00BF5A9A">
            <w:pPr>
              <w:numPr>
                <w:ilvl w:val="0"/>
                <w:numId w:val="19"/>
              </w:numPr>
              <w:overflowPunct/>
              <w:autoSpaceDE/>
              <w:autoSpaceDN/>
              <w:adjustRightInd/>
              <w:spacing w:after="0"/>
              <w:textAlignment w:val="auto"/>
              <w:rPr>
                <w:rFonts w:cs="Arial"/>
              </w:rPr>
            </w:pPr>
          </w:p>
        </w:tc>
      </w:tr>
      <w:tr w:rsidR="00BF5A9A" w:rsidRPr="003C6743" w14:paraId="0166A363" w14:textId="77777777" w:rsidTr="00BF5A9A">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37D4FFD0" w14:textId="77777777" w:rsidR="00BF5A9A" w:rsidRPr="003C6743" w:rsidRDefault="00BF5A9A" w:rsidP="00BF5A9A">
            <w:pPr>
              <w:rPr>
                <w:rFonts w:cs="Arial"/>
                <w:color w:val="000000"/>
              </w:rPr>
            </w:pPr>
            <w:r w:rsidRPr="003C6743">
              <w:rPr>
                <w:rFonts w:cs="Arial"/>
                <w:color w:val="000000"/>
              </w:rPr>
              <w:t> </w:t>
            </w:r>
          </w:p>
        </w:tc>
      </w:tr>
      <w:tr w:rsidR="00735374" w:rsidRPr="003C6743" w14:paraId="3DF12A47" w14:textId="77777777" w:rsidTr="0010719C">
        <w:trPr>
          <w:trHeight w:val="255"/>
          <w:ins w:id="94" w:author="Eric Landeen" w:date="2013-07-22T10:42:00Z"/>
        </w:trPr>
        <w:tc>
          <w:tcPr>
            <w:tcW w:w="1697" w:type="dxa"/>
            <w:tcBorders>
              <w:top w:val="nil"/>
              <w:left w:val="single" w:sz="4" w:space="0" w:color="auto"/>
              <w:bottom w:val="single" w:sz="4" w:space="0" w:color="auto"/>
              <w:right w:val="single" w:sz="4" w:space="0" w:color="auto"/>
            </w:tcBorders>
            <w:shd w:val="clear" w:color="auto" w:fill="auto"/>
          </w:tcPr>
          <w:p w14:paraId="15154F86" w14:textId="77777777" w:rsidR="00735374" w:rsidRDefault="00735374" w:rsidP="0010719C">
            <w:pPr>
              <w:rPr>
                <w:ins w:id="95" w:author="Eric Landeen" w:date="2013-07-22T10:42:00Z"/>
                <w:rFonts w:cs="Arial"/>
                <w:b/>
                <w:bCs/>
                <w:color w:val="000000"/>
              </w:rPr>
            </w:pPr>
          </w:p>
          <w:p w14:paraId="6D9877C8" w14:textId="77777777" w:rsidR="00735374" w:rsidRPr="003C6743" w:rsidRDefault="00735374" w:rsidP="0010719C">
            <w:pPr>
              <w:rPr>
                <w:ins w:id="96" w:author="Eric Landeen" w:date="2013-07-22T10:42:00Z"/>
                <w:rFonts w:cs="Arial"/>
                <w:b/>
                <w:bCs/>
                <w:color w:val="000000"/>
              </w:rPr>
            </w:pPr>
            <w:ins w:id="97" w:author="Eric Landeen" w:date="2013-07-22T10:42:00Z">
              <w:r w:rsidRPr="003C6743">
                <w:rPr>
                  <w:rFonts w:cs="Arial"/>
                  <w:b/>
                  <w:bCs/>
                  <w:color w:val="000000"/>
                </w:rPr>
                <w:t>A</w:t>
              </w:r>
              <w:r>
                <w:rPr>
                  <w:rFonts w:cs="Arial"/>
                  <w:b/>
                  <w:bCs/>
                  <w:color w:val="000000"/>
                </w:rPr>
                <w:t>3</w:t>
              </w:r>
            </w:ins>
          </w:p>
        </w:tc>
        <w:tc>
          <w:tcPr>
            <w:tcW w:w="8022" w:type="dxa"/>
            <w:gridSpan w:val="2"/>
            <w:tcBorders>
              <w:top w:val="nil"/>
              <w:left w:val="nil"/>
              <w:bottom w:val="single" w:sz="4" w:space="0" w:color="auto"/>
              <w:right w:val="single" w:sz="4" w:space="0" w:color="auto"/>
            </w:tcBorders>
            <w:shd w:val="clear" w:color="auto" w:fill="auto"/>
          </w:tcPr>
          <w:p w14:paraId="0D382507" w14:textId="77777777" w:rsidR="00735374" w:rsidRPr="00F675F9" w:rsidRDefault="00735374" w:rsidP="0010719C">
            <w:pPr>
              <w:rPr>
                <w:ins w:id="98" w:author="Eric Landeen" w:date="2013-07-22T10:42:00Z"/>
                <w:rFonts w:cs="Arial"/>
                <w:b/>
              </w:rPr>
            </w:pPr>
            <w:ins w:id="99" w:author="Eric Landeen" w:date="2013-07-22T10:42:00Z">
              <w:r>
                <w:rPr>
                  <w:rFonts w:cs="Arial"/>
                  <w:b/>
                </w:rPr>
                <w:t>Expired link</w:t>
              </w:r>
            </w:ins>
          </w:p>
        </w:tc>
      </w:tr>
      <w:tr w:rsidR="00735374" w:rsidRPr="003C6743" w14:paraId="781E3CDE" w14:textId="77777777" w:rsidTr="0010719C">
        <w:trPr>
          <w:trHeight w:val="459"/>
          <w:ins w:id="100" w:author="Eric Landeen" w:date="2013-07-22T10:42:00Z"/>
        </w:trPr>
        <w:tc>
          <w:tcPr>
            <w:tcW w:w="1697" w:type="dxa"/>
            <w:tcBorders>
              <w:top w:val="nil"/>
              <w:left w:val="single" w:sz="4" w:space="0" w:color="auto"/>
              <w:bottom w:val="single" w:sz="4" w:space="0" w:color="auto"/>
              <w:right w:val="single" w:sz="4" w:space="0" w:color="auto"/>
            </w:tcBorders>
            <w:shd w:val="clear" w:color="auto" w:fill="auto"/>
          </w:tcPr>
          <w:p w14:paraId="67EFAA20" w14:textId="77777777" w:rsidR="00735374" w:rsidRPr="003C6743" w:rsidRDefault="00735374" w:rsidP="0010719C">
            <w:pPr>
              <w:rPr>
                <w:ins w:id="101" w:author="Eric Landeen" w:date="2013-07-22T10:42:00Z"/>
                <w:rFonts w:cs="Arial"/>
                <w:i/>
                <w:iCs/>
                <w:color w:val="000000"/>
              </w:rPr>
            </w:pPr>
            <w:ins w:id="102" w:author="Eric Landeen" w:date="2013-07-22T10:42:00Z">
              <w:r w:rsidRPr="003C6743">
                <w:rPr>
                  <w:rFonts w:cs="Arial"/>
                  <w:i/>
                  <w:iCs/>
                  <w:color w:val="000000"/>
                </w:rPr>
                <w:t> </w:t>
              </w:r>
            </w:ins>
          </w:p>
        </w:tc>
        <w:tc>
          <w:tcPr>
            <w:tcW w:w="1230" w:type="dxa"/>
            <w:tcBorders>
              <w:top w:val="nil"/>
              <w:left w:val="nil"/>
              <w:bottom w:val="single" w:sz="4" w:space="0" w:color="auto"/>
              <w:right w:val="single" w:sz="4" w:space="0" w:color="auto"/>
            </w:tcBorders>
            <w:shd w:val="clear" w:color="auto" w:fill="auto"/>
          </w:tcPr>
          <w:p w14:paraId="705E80A3" w14:textId="77777777" w:rsidR="00735374" w:rsidRPr="003C6743" w:rsidRDefault="00735374" w:rsidP="0010719C">
            <w:pPr>
              <w:rPr>
                <w:ins w:id="103" w:author="Eric Landeen" w:date="2013-07-22T10:42:00Z"/>
                <w:rFonts w:cs="Arial"/>
              </w:rPr>
            </w:pPr>
            <w:ins w:id="104" w:author="Eric Landeen" w:date="2013-07-22T10:42:00Z">
              <w:r>
                <w:rPr>
                  <w:rFonts w:cs="Arial"/>
                </w:rPr>
                <w:t>A2</w:t>
              </w:r>
              <w:r w:rsidRPr="003C6743">
                <w:rPr>
                  <w:rFonts w:cs="Arial"/>
                </w:rPr>
                <w:t>.1</w:t>
              </w:r>
            </w:ins>
          </w:p>
        </w:tc>
        <w:tc>
          <w:tcPr>
            <w:tcW w:w="6792" w:type="dxa"/>
            <w:tcBorders>
              <w:top w:val="nil"/>
              <w:left w:val="nil"/>
              <w:bottom w:val="single" w:sz="4" w:space="0" w:color="auto"/>
              <w:right w:val="single" w:sz="4" w:space="0" w:color="auto"/>
            </w:tcBorders>
            <w:shd w:val="clear" w:color="auto" w:fill="auto"/>
          </w:tcPr>
          <w:p w14:paraId="7479E672" w14:textId="396679DC" w:rsidR="00735374" w:rsidRDefault="00735374" w:rsidP="0010719C">
            <w:pPr>
              <w:rPr>
                <w:ins w:id="105" w:author="Eric Landeen" w:date="2013-07-22T11:06:00Z"/>
                <w:rFonts w:cs="Arial"/>
              </w:rPr>
            </w:pPr>
            <w:ins w:id="106" w:author="Eric Landeen" w:date="2013-07-22T10:42:00Z">
              <w:r>
                <w:rPr>
                  <w:rFonts w:cs="Arial"/>
                </w:rPr>
                <w:t>Display "Expired link" page</w:t>
              </w:r>
            </w:ins>
            <w:ins w:id="107" w:author="Eric Landeen" w:date="2013-07-22T11:06:00Z">
              <w:r w:rsidR="00431BA0">
                <w:rPr>
                  <w:rFonts w:cs="Arial"/>
                </w:rPr>
                <w:t>.  The page contains the text, "</w:t>
              </w:r>
              <w:r w:rsidR="00431BA0" w:rsidRPr="00431BA0">
                <w:rPr>
                  <w:rFonts w:cs="Arial"/>
                </w:rPr>
                <w:t>Your free trial link has expired.  C</w:t>
              </w:r>
              <w:r w:rsidR="00C25086">
                <w:rPr>
                  <w:rFonts w:cs="Arial"/>
                </w:rPr>
                <w:t>ontinue to the Free Trial Sign U</w:t>
              </w:r>
              <w:r w:rsidR="00431BA0" w:rsidRPr="00431BA0">
                <w:rPr>
                  <w:rFonts w:cs="Arial"/>
                </w:rPr>
                <w:t>p page to generate a new link.  Free trial links expire 48 hours from the time they are sent.</w:t>
              </w:r>
              <w:r w:rsidR="00431BA0">
                <w:rPr>
                  <w:rFonts w:cs="Arial"/>
                </w:rPr>
                <w:t xml:space="preserve">"  There is a button on the page with label, "Continue". </w:t>
              </w:r>
            </w:ins>
          </w:p>
          <w:p w14:paraId="1B26A412" w14:textId="0269D748" w:rsidR="00431BA0" w:rsidRPr="003C6743" w:rsidRDefault="00431BA0" w:rsidP="0010719C">
            <w:pPr>
              <w:rPr>
                <w:ins w:id="108" w:author="Eric Landeen" w:date="2013-07-22T10:42:00Z"/>
                <w:rFonts w:cs="Arial"/>
              </w:rPr>
            </w:pPr>
            <w:ins w:id="109" w:author="Eric Landeen" w:date="2013-07-22T11:07:00Z">
              <w:r>
                <w:rPr>
                  <w:rFonts w:cs="Arial"/>
                </w:rPr>
                <w:t>See VR8 for sample UI treatment.</w:t>
              </w:r>
            </w:ins>
          </w:p>
          <w:p w14:paraId="038A9FB9" w14:textId="77777777" w:rsidR="00735374" w:rsidRPr="003C6743" w:rsidRDefault="00735374" w:rsidP="0010719C">
            <w:pPr>
              <w:rPr>
                <w:ins w:id="110" w:author="Eric Landeen" w:date="2013-07-22T10:42:00Z"/>
                <w:rFonts w:cs="Arial"/>
              </w:rPr>
            </w:pPr>
          </w:p>
        </w:tc>
      </w:tr>
      <w:tr w:rsidR="00735374" w:rsidRPr="003C6743" w14:paraId="76A98A4A" w14:textId="77777777" w:rsidTr="0010719C">
        <w:trPr>
          <w:trHeight w:val="459"/>
          <w:ins w:id="111" w:author="Eric Landeen" w:date="2013-07-22T10:42:00Z"/>
        </w:trPr>
        <w:tc>
          <w:tcPr>
            <w:tcW w:w="1697" w:type="dxa"/>
            <w:tcBorders>
              <w:top w:val="nil"/>
              <w:left w:val="single" w:sz="4" w:space="0" w:color="auto"/>
              <w:bottom w:val="single" w:sz="4" w:space="0" w:color="auto"/>
              <w:right w:val="single" w:sz="4" w:space="0" w:color="auto"/>
            </w:tcBorders>
            <w:shd w:val="clear" w:color="auto" w:fill="auto"/>
          </w:tcPr>
          <w:p w14:paraId="3B12077C" w14:textId="3470F4D9" w:rsidR="00735374" w:rsidRPr="003C6743" w:rsidRDefault="00735374" w:rsidP="0010719C">
            <w:pPr>
              <w:rPr>
                <w:ins w:id="112" w:author="Eric Landeen" w:date="2013-07-22T10:42:00Z"/>
                <w:rFonts w:cs="Arial"/>
                <w:i/>
                <w:iCs/>
                <w:color w:val="000000"/>
              </w:rPr>
            </w:pPr>
            <w:ins w:id="113" w:author="Eric Landeen" w:date="2013-07-22T10:42:00Z">
              <w:r w:rsidRPr="003C6743">
                <w:rPr>
                  <w:rFonts w:cs="Arial"/>
                  <w:i/>
                  <w:iCs/>
                  <w:color w:val="000000"/>
                </w:rPr>
                <w:t> </w:t>
              </w:r>
            </w:ins>
          </w:p>
        </w:tc>
        <w:tc>
          <w:tcPr>
            <w:tcW w:w="1230" w:type="dxa"/>
            <w:tcBorders>
              <w:top w:val="nil"/>
              <w:left w:val="nil"/>
              <w:bottom w:val="single" w:sz="4" w:space="0" w:color="auto"/>
              <w:right w:val="single" w:sz="4" w:space="0" w:color="auto"/>
            </w:tcBorders>
            <w:shd w:val="clear" w:color="auto" w:fill="auto"/>
          </w:tcPr>
          <w:p w14:paraId="3DB5FD2F" w14:textId="77777777" w:rsidR="00735374" w:rsidRPr="003C6743" w:rsidRDefault="00735374" w:rsidP="0010719C">
            <w:pPr>
              <w:rPr>
                <w:ins w:id="114" w:author="Eric Landeen" w:date="2013-07-22T10:42:00Z"/>
                <w:rFonts w:cs="Arial"/>
              </w:rPr>
            </w:pPr>
            <w:ins w:id="115" w:author="Eric Landeen" w:date="2013-07-22T10:42:00Z">
              <w:r>
                <w:rPr>
                  <w:rFonts w:cs="Arial"/>
                </w:rPr>
                <w:t>A2</w:t>
              </w:r>
              <w:r w:rsidRPr="003C6743">
                <w:rPr>
                  <w:rFonts w:cs="Arial"/>
                </w:rPr>
                <w:t>.2</w:t>
              </w:r>
            </w:ins>
          </w:p>
        </w:tc>
        <w:tc>
          <w:tcPr>
            <w:tcW w:w="6792" w:type="dxa"/>
            <w:tcBorders>
              <w:top w:val="nil"/>
              <w:left w:val="nil"/>
              <w:bottom w:val="single" w:sz="4" w:space="0" w:color="auto"/>
              <w:right w:val="single" w:sz="4" w:space="0" w:color="auto"/>
            </w:tcBorders>
            <w:shd w:val="clear" w:color="auto" w:fill="auto"/>
          </w:tcPr>
          <w:p w14:paraId="09BEC573" w14:textId="77777777" w:rsidR="00735374" w:rsidRPr="003C6743" w:rsidRDefault="00735374" w:rsidP="0010719C">
            <w:pPr>
              <w:rPr>
                <w:ins w:id="116" w:author="Eric Landeen" w:date="2013-07-22T10:42:00Z"/>
                <w:rFonts w:cs="Arial"/>
              </w:rPr>
            </w:pPr>
            <w:ins w:id="117" w:author="Eric Landeen" w:date="2013-07-22T10:42:00Z">
              <w:r>
                <w:rPr>
                  <w:rFonts w:cs="Arial"/>
                </w:rPr>
                <w:t>User clicks "Continue"</w:t>
              </w:r>
            </w:ins>
          </w:p>
        </w:tc>
      </w:tr>
      <w:tr w:rsidR="00735374" w:rsidRPr="003C6743" w14:paraId="6C20E635" w14:textId="77777777" w:rsidTr="0010719C">
        <w:trPr>
          <w:trHeight w:val="459"/>
          <w:ins w:id="118" w:author="Eric Landeen" w:date="2013-07-22T10:42:00Z"/>
        </w:trPr>
        <w:tc>
          <w:tcPr>
            <w:tcW w:w="1697" w:type="dxa"/>
            <w:tcBorders>
              <w:top w:val="nil"/>
              <w:left w:val="single" w:sz="4" w:space="0" w:color="auto"/>
              <w:bottom w:val="single" w:sz="4" w:space="0" w:color="auto"/>
              <w:right w:val="single" w:sz="4" w:space="0" w:color="auto"/>
            </w:tcBorders>
            <w:shd w:val="clear" w:color="auto" w:fill="auto"/>
          </w:tcPr>
          <w:p w14:paraId="612B3DF4" w14:textId="77777777" w:rsidR="00735374" w:rsidRPr="003C6743" w:rsidRDefault="00735374" w:rsidP="0010719C">
            <w:pPr>
              <w:rPr>
                <w:ins w:id="119" w:author="Eric Landeen" w:date="2013-07-22T10:42:00Z"/>
                <w:rFonts w:cs="Arial"/>
                <w:i/>
                <w:iCs/>
                <w:color w:val="000000"/>
              </w:rPr>
            </w:pPr>
            <w:ins w:id="120" w:author="Eric Landeen" w:date="2013-07-22T10:42:00Z">
              <w:r w:rsidRPr="003C6743">
                <w:rPr>
                  <w:rFonts w:cs="Arial"/>
                  <w:i/>
                  <w:iCs/>
                  <w:color w:val="000000"/>
                </w:rPr>
                <w:t> </w:t>
              </w:r>
            </w:ins>
          </w:p>
        </w:tc>
        <w:tc>
          <w:tcPr>
            <w:tcW w:w="1230" w:type="dxa"/>
            <w:tcBorders>
              <w:top w:val="nil"/>
              <w:left w:val="nil"/>
              <w:bottom w:val="single" w:sz="4" w:space="0" w:color="auto"/>
              <w:right w:val="single" w:sz="4" w:space="0" w:color="auto"/>
            </w:tcBorders>
            <w:shd w:val="clear" w:color="auto" w:fill="auto"/>
          </w:tcPr>
          <w:p w14:paraId="52F4AA42" w14:textId="77777777" w:rsidR="00735374" w:rsidRPr="003C6743" w:rsidRDefault="00735374" w:rsidP="0010719C">
            <w:pPr>
              <w:rPr>
                <w:ins w:id="121" w:author="Eric Landeen" w:date="2013-07-22T10:42:00Z"/>
                <w:rFonts w:cs="Arial"/>
              </w:rPr>
            </w:pPr>
            <w:ins w:id="122" w:author="Eric Landeen" w:date="2013-07-22T10:42:00Z">
              <w:r>
                <w:rPr>
                  <w:rFonts w:cs="Arial"/>
                </w:rPr>
                <w:t>A2</w:t>
              </w:r>
              <w:r w:rsidRPr="003C6743">
                <w:rPr>
                  <w:rFonts w:cs="Arial"/>
                </w:rPr>
                <w:t>.</w:t>
              </w:r>
              <w:r>
                <w:rPr>
                  <w:rFonts w:cs="Arial"/>
                </w:rPr>
                <w:t>3</w:t>
              </w:r>
            </w:ins>
          </w:p>
        </w:tc>
        <w:tc>
          <w:tcPr>
            <w:tcW w:w="6792" w:type="dxa"/>
            <w:tcBorders>
              <w:top w:val="nil"/>
              <w:left w:val="nil"/>
              <w:bottom w:val="single" w:sz="4" w:space="0" w:color="auto"/>
              <w:right w:val="single" w:sz="4" w:space="0" w:color="auto"/>
            </w:tcBorders>
            <w:shd w:val="clear" w:color="auto" w:fill="auto"/>
          </w:tcPr>
          <w:p w14:paraId="0F34800B" w14:textId="77777777" w:rsidR="00735374" w:rsidRPr="003C6743" w:rsidRDefault="00735374" w:rsidP="0010719C">
            <w:pPr>
              <w:rPr>
                <w:ins w:id="123" w:author="Eric Landeen" w:date="2013-07-22T10:42:00Z"/>
                <w:rFonts w:cs="Arial"/>
              </w:rPr>
            </w:pPr>
            <w:ins w:id="124" w:author="Eric Landeen" w:date="2013-07-22T10:42:00Z">
              <w:r>
                <w:rPr>
                  <w:rFonts w:cs="Arial"/>
                </w:rPr>
                <w:t>Deliver user to B1</w:t>
              </w:r>
            </w:ins>
          </w:p>
        </w:tc>
      </w:tr>
      <w:tr w:rsidR="00735374" w:rsidRPr="003C6743" w14:paraId="49148E36" w14:textId="77777777" w:rsidTr="0010719C">
        <w:trPr>
          <w:trHeight w:val="548"/>
          <w:ins w:id="125" w:author="Eric Landeen" w:date="2013-07-22T10:42:00Z"/>
        </w:trPr>
        <w:tc>
          <w:tcPr>
            <w:tcW w:w="1697" w:type="dxa"/>
            <w:tcBorders>
              <w:top w:val="nil"/>
              <w:left w:val="single" w:sz="4" w:space="0" w:color="auto"/>
              <w:bottom w:val="single" w:sz="4" w:space="0" w:color="auto"/>
              <w:right w:val="single" w:sz="4" w:space="0" w:color="auto"/>
            </w:tcBorders>
            <w:shd w:val="clear" w:color="auto" w:fill="auto"/>
          </w:tcPr>
          <w:p w14:paraId="452C72A5" w14:textId="77777777" w:rsidR="00735374" w:rsidRPr="003C6743" w:rsidRDefault="00735374" w:rsidP="0010719C">
            <w:pPr>
              <w:rPr>
                <w:ins w:id="126" w:author="Eric Landeen" w:date="2013-07-22T10:42:00Z"/>
                <w:rFonts w:cs="Arial"/>
                <w:b/>
                <w:bCs/>
                <w:color w:val="000000"/>
              </w:rPr>
            </w:pPr>
            <w:ins w:id="127" w:author="Eric Landeen" w:date="2013-07-22T10:42:00Z">
              <w:r w:rsidRPr="003C6743">
                <w:rPr>
                  <w:rFonts w:cs="Arial"/>
                  <w:b/>
                  <w:bCs/>
                  <w:color w:val="000000"/>
                </w:rPr>
                <w:t>Post-</w:t>
              </w:r>
            </w:ins>
          </w:p>
          <w:p w14:paraId="5536F34A" w14:textId="77777777" w:rsidR="00735374" w:rsidRPr="003C6743" w:rsidRDefault="00735374" w:rsidP="0010719C">
            <w:pPr>
              <w:rPr>
                <w:ins w:id="128" w:author="Eric Landeen" w:date="2013-07-22T10:42:00Z"/>
                <w:rFonts w:cs="Arial"/>
                <w:b/>
                <w:bCs/>
                <w:color w:val="000000"/>
              </w:rPr>
            </w:pPr>
            <w:ins w:id="129" w:author="Eric Landeen" w:date="2013-07-22T10:42:00Z">
              <w:r w:rsidRPr="003C6743">
                <w:rPr>
                  <w:rFonts w:cs="Arial"/>
                  <w:b/>
                  <w:bCs/>
                  <w:color w:val="000000"/>
                </w:rPr>
                <w:t>conditions</w:t>
              </w:r>
            </w:ins>
          </w:p>
        </w:tc>
        <w:tc>
          <w:tcPr>
            <w:tcW w:w="8022" w:type="dxa"/>
            <w:gridSpan w:val="2"/>
            <w:tcBorders>
              <w:top w:val="nil"/>
              <w:left w:val="nil"/>
              <w:bottom w:val="single" w:sz="4" w:space="0" w:color="auto"/>
              <w:right w:val="single" w:sz="4" w:space="0" w:color="auto"/>
            </w:tcBorders>
            <w:shd w:val="clear" w:color="auto" w:fill="auto"/>
          </w:tcPr>
          <w:p w14:paraId="3820456F" w14:textId="77777777" w:rsidR="00735374" w:rsidRPr="003C6743" w:rsidRDefault="00735374" w:rsidP="0010719C">
            <w:pPr>
              <w:numPr>
                <w:ilvl w:val="0"/>
                <w:numId w:val="19"/>
              </w:numPr>
              <w:overflowPunct/>
              <w:autoSpaceDE/>
              <w:autoSpaceDN/>
              <w:adjustRightInd/>
              <w:spacing w:after="0"/>
              <w:textAlignment w:val="auto"/>
              <w:rPr>
                <w:ins w:id="130" w:author="Eric Landeen" w:date="2013-07-22T10:42:00Z"/>
                <w:rFonts w:cs="Arial"/>
              </w:rPr>
            </w:pPr>
          </w:p>
        </w:tc>
      </w:tr>
      <w:tr w:rsidR="00913648" w:rsidRPr="003C6743" w14:paraId="3F07AF4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36F16FF5" w14:textId="77777777" w:rsidR="00BF10BF" w:rsidRDefault="00BF10BF" w:rsidP="003A0965">
            <w:pPr>
              <w:rPr>
                <w:rFonts w:cs="Arial"/>
                <w:b/>
                <w:bCs/>
                <w:color w:val="000000"/>
              </w:rPr>
            </w:pPr>
          </w:p>
          <w:p w14:paraId="6760ED95" w14:textId="625DE129" w:rsidR="00913648" w:rsidRPr="003C6743" w:rsidRDefault="00913648" w:rsidP="003A0965">
            <w:pPr>
              <w:rPr>
                <w:rFonts w:cs="Arial"/>
                <w:b/>
                <w:bCs/>
                <w:color w:val="000000"/>
              </w:rPr>
            </w:pPr>
            <w:r w:rsidRPr="003C6743">
              <w:rPr>
                <w:rFonts w:cs="Arial"/>
                <w:b/>
                <w:bCs/>
                <w:color w:val="000000"/>
              </w:rPr>
              <w:t>A</w:t>
            </w:r>
            <w:ins w:id="131" w:author="Eric Landeen" w:date="2013-07-22T10:32:00Z">
              <w:r w:rsidR="00735374">
                <w:rPr>
                  <w:rFonts w:cs="Arial"/>
                  <w:b/>
                  <w:bCs/>
                  <w:color w:val="000000"/>
                </w:rPr>
                <w:t>4</w:t>
              </w:r>
            </w:ins>
          </w:p>
        </w:tc>
        <w:tc>
          <w:tcPr>
            <w:tcW w:w="8022" w:type="dxa"/>
            <w:gridSpan w:val="2"/>
            <w:tcBorders>
              <w:top w:val="nil"/>
              <w:left w:val="nil"/>
              <w:bottom w:val="single" w:sz="4" w:space="0" w:color="auto"/>
              <w:right w:val="single" w:sz="4" w:space="0" w:color="auto"/>
            </w:tcBorders>
            <w:shd w:val="clear" w:color="auto" w:fill="auto"/>
          </w:tcPr>
          <w:p w14:paraId="0C875655" w14:textId="49627CE3" w:rsidR="00913648" w:rsidRPr="00F675F9" w:rsidRDefault="00735374" w:rsidP="00D37702">
            <w:pPr>
              <w:rPr>
                <w:rFonts w:cs="Arial"/>
                <w:b/>
              </w:rPr>
            </w:pPr>
            <w:ins w:id="132" w:author="Eric Landeen" w:date="2013-07-22T10:33:00Z">
              <w:r>
                <w:rPr>
                  <w:rFonts w:cs="Arial"/>
                  <w:b/>
                </w:rPr>
                <w:t>Link is no longer valid</w:t>
              </w:r>
            </w:ins>
          </w:p>
        </w:tc>
      </w:tr>
      <w:tr w:rsidR="00913648" w:rsidRPr="003C6743" w14:paraId="5D28562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DB292E"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06C79804" w14:textId="77777777" w:rsidR="00913648" w:rsidRPr="003C6743" w:rsidRDefault="00913648" w:rsidP="003A0965">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321F7DD0" w14:textId="6E86E0A2" w:rsidR="00913648" w:rsidRPr="003C6743" w:rsidRDefault="00431BA0" w:rsidP="003A0965">
            <w:pPr>
              <w:rPr>
                <w:rFonts w:cs="Arial"/>
              </w:rPr>
            </w:pPr>
            <w:ins w:id="133" w:author="Eric Landeen" w:date="2013-07-22T11:03:00Z">
              <w:r>
                <w:rPr>
                  <w:rFonts w:cs="Arial"/>
                </w:rPr>
                <w:t>Display "Login" page</w:t>
              </w:r>
            </w:ins>
            <w:ins w:id="134" w:author="Eric Landeen" w:date="2013-07-22T11:04:00Z">
              <w:r>
                <w:rPr>
                  <w:rFonts w:cs="Arial"/>
                </w:rPr>
                <w:t xml:space="preserve">.  See VR5 </w:t>
              </w:r>
            </w:ins>
            <w:ins w:id="135" w:author="Eric Landeen" w:date="2013-07-22T11:05:00Z">
              <w:r>
                <w:rPr>
                  <w:rFonts w:cs="Arial"/>
                </w:rPr>
                <w:t xml:space="preserve">below </w:t>
              </w:r>
            </w:ins>
            <w:ins w:id="136" w:author="Eric Landeen" w:date="2013-07-22T11:04:00Z">
              <w:r>
                <w:rPr>
                  <w:rFonts w:cs="Arial"/>
                </w:rPr>
                <w:t>for sample UI treatment</w:t>
              </w:r>
            </w:ins>
          </w:p>
          <w:p w14:paraId="7D2A5C6A" w14:textId="77777777" w:rsidR="00913648" w:rsidRPr="003C6743" w:rsidRDefault="00913648" w:rsidP="003A0965">
            <w:pPr>
              <w:rPr>
                <w:rFonts w:cs="Arial"/>
              </w:rPr>
            </w:pPr>
          </w:p>
        </w:tc>
      </w:tr>
      <w:tr w:rsidR="00913648" w:rsidRPr="003C6743" w14:paraId="00EC9289"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5488DDC1" w14:textId="77777777" w:rsidR="00913648" w:rsidRPr="003C6743" w:rsidRDefault="00913648" w:rsidP="003A0965">
            <w:pPr>
              <w:rPr>
                <w:rFonts w:cs="Arial"/>
                <w:b/>
                <w:bCs/>
                <w:color w:val="000000"/>
              </w:rPr>
            </w:pPr>
            <w:r w:rsidRPr="003C6743">
              <w:rPr>
                <w:rFonts w:cs="Arial"/>
                <w:b/>
                <w:bCs/>
                <w:color w:val="000000"/>
              </w:rPr>
              <w:t>Post-</w:t>
            </w:r>
          </w:p>
          <w:p w14:paraId="21B00D88"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A03DAC4" w14:textId="77777777" w:rsidR="00913648" w:rsidRPr="003C6743" w:rsidRDefault="00913648" w:rsidP="00913648">
            <w:pPr>
              <w:numPr>
                <w:ilvl w:val="0"/>
                <w:numId w:val="19"/>
              </w:numPr>
              <w:overflowPunct/>
              <w:autoSpaceDE/>
              <w:autoSpaceDN/>
              <w:adjustRightInd/>
              <w:spacing w:after="0"/>
              <w:textAlignment w:val="auto"/>
              <w:rPr>
                <w:rFonts w:cs="Arial"/>
              </w:rPr>
            </w:pPr>
          </w:p>
        </w:tc>
      </w:tr>
      <w:tr w:rsidR="00913648" w:rsidRPr="003C6743" w14:paraId="31AA73A2"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0EBE32AB" w14:textId="77777777" w:rsidR="00913648" w:rsidRPr="003C6743" w:rsidRDefault="00913648" w:rsidP="003A0965">
            <w:pPr>
              <w:rPr>
                <w:rFonts w:cs="Arial"/>
                <w:color w:val="000000"/>
              </w:rPr>
            </w:pPr>
            <w:r w:rsidRPr="003C6743">
              <w:rPr>
                <w:rFonts w:cs="Arial"/>
                <w:color w:val="000000"/>
              </w:rPr>
              <w:t> </w:t>
            </w:r>
          </w:p>
        </w:tc>
      </w:tr>
      <w:tr w:rsidR="00913648" w:rsidRPr="003C6743" w14:paraId="65610A97" w14:textId="77777777"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14:paraId="7322E4F4"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CB657B2" w14:textId="77777777"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14:paraId="1A4F0AE1" w14:textId="77777777" w:rsidR="00913648" w:rsidRPr="003C6743" w:rsidRDefault="005E091F" w:rsidP="00EA745C">
            <w:pPr>
              <w:rPr>
                <w:rFonts w:cs="Arial"/>
                <w:color w:val="000000"/>
              </w:rPr>
            </w:pPr>
            <w:r>
              <w:rPr>
                <w:rFonts w:cs="Arial"/>
              </w:rPr>
              <w:t>"You must enter a value"</w:t>
            </w:r>
          </w:p>
        </w:tc>
      </w:tr>
      <w:tr w:rsidR="00FF0E6A" w:rsidRPr="003C6743" w14:paraId="7343C7C2" w14:textId="77777777"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14:paraId="56E02D2D" w14:textId="77777777"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1320DE2" w14:textId="77777777" w:rsidR="00FF0E6A" w:rsidRDefault="00FF0E6A" w:rsidP="00FF0E6A">
            <w:pPr>
              <w:rPr>
                <w:rFonts w:cs="Arial"/>
                <w:bCs/>
                <w:color w:val="000000"/>
              </w:rPr>
            </w:pPr>
            <w:r>
              <w:rPr>
                <w:rFonts w:cs="Arial"/>
                <w:bCs/>
                <w:color w:val="000000"/>
              </w:rPr>
              <w:t>M</w:t>
            </w:r>
            <w:r w:rsidR="004B044F">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284B7E94" w14:textId="6BDE53D9" w:rsidR="00FF0E6A" w:rsidRPr="00B800F0" w:rsidRDefault="00FF0E6A" w:rsidP="00FF0E6A">
            <w:pPr>
              <w:rPr>
                <w:rFonts w:cs="Arial"/>
              </w:rPr>
            </w:pPr>
            <w:r>
              <w:rPr>
                <w:rFonts w:cs="Arial"/>
              </w:rPr>
              <w:t xml:space="preserve">"Entry </w:t>
            </w:r>
            <w:r w:rsidR="001E3848">
              <w:rPr>
                <w:rFonts w:cs="Arial"/>
              </w:rPr>
              <w:t xml:space="preserve">must consist of at least 8 characters and include at least one lowercase letter, one uppercase letter, and one special character </w:t>
            </w:r>
            <w:r>
              <w:rPr>
                <w:rFonts w:cs="Arial"/>
              </w:rPr>
              <w:t>"</w:t>
            </w:r>
          </w:p>
        </w:tc>
      </w:tr>
      <w:tr w:rsidR="00FF0E6A" w:rsidRPr="003C6743" w14:paraId="0646E877"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0A534F12" w14:textId="77777777"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90D271A" w14:textId="77777777" w:rsidR="00FF0E6A" w:rsidRDefault="00FF0E6A" w:rsidP="003A0965">
            <w:pPr>
              <w:rPr>
                <w:rFonts w:cs="Arial"/>
                <w:bCs/>
                <w:color w:val="000000"/>
              </w:rPr>
            </w:pPr>
            <w:r>
              <w:rPr>
                <w:rFonts w:cs="Arial"/>
                <w:bCs/>
                <w:color w:val="000000"/>
              </w:rPr>
              <w:t>M</w:t>
            </w:r>
            <w:r w:rsidR="004B044F">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48A1E7D0" w14:textId="77777777" w:rsidR="00FF0E6A" w:rsidRDefault="00FF0E6A" w:rsidP="00E70D94">
            <w:pPr>
              <w:rPr>
                <w:rFonts w:cs="Arial"/>
              </w:rPr>
            </w:pPr>
            <w:r>
              <w:rPr>
                <w:rFonts w:cs="Arial"/>
              </w:rPr>
              <w:t>""New password" and "Verify password" entries must match"</w:t>
            </w:r>
          </w:p>
        </w:tc>
      </w:tr>
      <w:tr w:rsidR="008C4395" w:rsidRPr="003C6743" w14:paraId="74BED6AC" w14:textId="77777777"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14:paraId="6950BECC" w14:textId="77777777"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9B48055" w14:textId="77777777" w:rsidR="008C4395" w:rsidRDefault="008C4395" w:rsidP="008C4395">
            <w:pPr>
              <w:rPr>
                <w:rFonts w:cs="Arial"/>
                <w:bCs/>
                <w:color w:val="000000"/>
              </w:rPr>
            </w:pPr>
            <w:r>
              <w:rPr>
                <w:rFonts w:cs="Arial"/>
                <w:bCs/>
                <w:color w:val="000000"/>
              </w:rPr>
              <w:t>M4</w:t>
            </w:r>
          </w:p>
        </w:tc>
        <w:tc>
          <w:tcPr>
            <w:tcW w:w="6792" w:type="dxa"/>
            <w:tcBorders>
              <w:top w:val="nil"/>
              <w:left w:val="nil"/>
              <w:bottom w:val="single" w:sz="4" w:space="0" w:color="auto"/>
              <w:right w:val="single" w:sz="4" w:space="0" w:color="auto"/>
            </w:tcBorders>
            <w:shd w:val="clear" w:color="auto" w:fill="auto"/>
          </w:tcPr>
          <w:p w14:paraId="7CAC301E" w14:textId="77777777" w:rsidR="008C4395" w:rsidRPr="00B800F0" w:rsidRDefault="008C4395" w:rsidP="008C4395">
            <w:pPr>
              <w:rPr>
                <w:rFonts w:cs="Arial"/>
              </w:rPr>
            </w:pPr>
            <w:r>
              <w:rPr>
                <w:rFonts w:cs="Arial"/>
              </w:rPr>
              <w:t>"Username and password combination does not match our records"</w:t>
            </w:r>
          </w:p>
        </w:tc>
      </w:tr>
      <w:bookmarkEnd w:id="22"/>
      <w:tr w:rsidR="007E732C" w:rsidRPr="003C6743" w14:paraId="236970BA"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583E745A"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6F0281E0" w14:textId="77777777" w:rsidR="007E732C" w:rsidRDefault="007E732C" w:rsidP="003A0965">
            <w:pPr>
              <w:rPr>
                <w:rFonts w:cs="Arial"/>
                <w:bCs/>
                <w:color w:val="000000"/>
              </w:rPr>
            </w:pPr>
            <w:r>
              <w:rPr>
                <w:rFonts w:cs="Arial"/>
                <w:bCs/>
                <w:color w:val="000000"/>
              </w:rPr>
              <w:t>M5</w:t>
            </w:r>
          </w:p>
        </w:tc>
        <w:tc>
          <w:tcPr>
            <w:tcW w:w="6792" w:type="dxa"/>
            <w:tcBorders>
              <w:top w:val="nil"/>
              <w:left w:val="nil"/>
              <w:bottom w:val="single" w:sz="4" w:space="0" w:color="auto"/>
              <w:right w:val="single" w:sz="4" w:space="0" w:color="auto"/>
            </w:tcBorders>
            <w:shd w:val="clear" w:color="auto" w:fill="auto"/>
          </w:tcPr>
          <w:p w14:paraId="4E3D5EC4" w14:textId="77777777" w:rsidR="007E732C" w:rsidRDefault="007E732C" w:rsidP="00E70D94">
            <w:pPr>
              <w:rPr>
                <w:rFonts w:cs="Arial"/>
              </w:rPr>
            </w:pPr>
            <w:r>
              <w:rPr>
                <w:rFonts w:cs="Arial"/>
              </w:rPr>
              <w:t>"You hav</w:t>
            </w:r>
            <w:r w:rsidR="006B7A61">
              <w:rPr>
                <w:rFonts w:cs="Arial"/>
              </w:rPr>
              <w:t>e attempted to login more than 5</w:t>
            </w:r>
            <w:r>
              <w:rPr>
                <w:rFonts w:cs="Arial"/>
              </w:rPr>
              <w:t xml:space="preserve"> times.  Your account has been locked for 30 minutes.  You can contact your administrator to reset your account or wait until the lock expires and try logging in again."</w:t>
            </w:r>
          </w:p>
        </w:tc>
      </w:tr>
      <w:tr w:rsidR="007E732C" w:rsidRPr="003C6743" w14:paraId="79BEDEC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1F165C26"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7D9E9B5" w14:textId="77777777" w:rsidR="007E732C" w:rsidRDefault="007E732C" w:rsidP="003A0965">
            <w:pPr>
              <w:rPr>
                <w:rFonts w:cs="Arial"/>
                <w:bCs/>
                <w:color w:val="000000"/>
              </w:rPr>
            </w:pPr>
            <w:r>
              <w:rPr>
                <w:rFonts w:cs="Arial"/>
                <w:bCs/>
                <w:color w:val="000000"/>
              </w:rPr>
              <w:t>M6</w:t>
            </w:r>
          </w:p>
        </w:tc>
        <w:tc>
          <w:tcPr>
            <w:tcW w:w="6792" w:type="dxa"/>
            <w:tcBorders>
              <w:top w:val="nil"/>
              <w:left w:val="nil"/>
              <w:bottom w:val="single" w:sz="4" w:space="0" w:color="auto"/>
              <w:right w:val="single" w:sz="4" w:space="0" w:color="auto"/>
            </w:tcBorders>
            <w:shd w:val="clear" w:color="auto" w:fill="auto"/>
          </w:tcPr>
          <w:p w14:paraId="3DE79EAB" w14:textId="77777777" w:rsidR="007E732C" w:rsidRDefault="007E732C" w:rsidP="00E70D94">
            <w:pPr>
              <w:rPr>
                <w:rFonts w:cs="Arial"/>
              </w:rPr>
            </w:pPr>
            <w:r>
              <w:rPr>
                <w:rFonts w:cs="Arial"/>
              </w:rPr>
              <w:t>"Phone number must consist of only numbers."</w:t>
            </w:r>
          </w:p>
        </w:tc>
      </w:tr>
      <w:tr w:rsidR="0037586F" w:rsidRPr="003C6743" w14:paraId="2A5CCACB" w14:textId="77777777" w:rsidTr="00C5557C">
        <w:trPr>
          <w:trHeight w:val="409"/>
        </w:trPr>
        <w:tc>
          <w:tcPr>
            <w:tcW w:w="1697" w:type="dxa"/>
            <w:tcBorders>
              <w:top w:val="single" w:sz="4" w:space="0" w:color="auto"/>
              <w:left w:val="single" w:sz="4" w:space="0" w:color="auto"/>
              <w:bottom w:val="single" w:sz="4" w:space="0" w:color="auto"/>
              <w:right w:val="nil"/>
            </w:tcBorders>
            <w:shd w:val="clear" w:color="auto" w:fill="auto"/>
          </w:tcPr>
          <w:p w14:paraId="398371B4" w14:textId="77777777" w:rsidR="0037586F" w:rsidRPr="003C6743" w:rsidRDefault="0037586F" w:rsidP="00C5557C">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02ADDD16" w14:textId="77777777" w:rsidR="0037586F" w:rsidRDefault="0037586F" w:rsidP="00C5557C">
            <w:pPr>
              <w:rPr>
                <w:rFonts w:cs="Arial"/>
                <w:bCs/>
                <w:color w:val="000000"/>
              </w:rPr>
            </w:pPr>
            <w:r>
              <w:rPr>
                <w:rFonts w:cs="Arial"/>
                <w:bCs/>
                <w:color w:val="000000"/>
              </w:rPr>
              <w:t>M7</w:t>
            </w:r>
          </w:p>
        </w:tc>
        <w:tc>
          <w:tcPr>
            <w:tcW w:w="6792" w:type="dxa"/>
            <w:tcBorders>
              <w:top w:val="nil"/>
              <w:left w:val="nil"/>
              <w:bottom w:val="single" w:sz="4" w:space="0" w:color="auto"/>
              <w:right w:val="single" w:sz="4" w:space="0" w:color="auto"/>
            </w:tcBorders>
            <w:shd w:val="clear" w:color="auto" w:fill="auto"/>
          </w:tcPr>
          <w:p w14:paraId="63074E89" w14:textId="77777777" w:rsidR="0037586F" w:rsidRPr="00B800F0" w:rsidRDefault="0037586F" w:rsidP="00C5557C">
            <w:pPr>
              <w:rPr>
                <w:rFonts w:cs="Arial"/>
              </w:rPr>
            </w:pPr>
            <w:r>
              <w:rPr>
                <w:rFonts w:cs="Arial"/>
              </w:rPr>
              <w:t>"Email address already in use."</w:t>
            </w:r>
          </w:p>
        </w:tc>
      </w:tr>
      <w:tr w:rsidR="002E4D48" w:rsidRPr="003C6743" w14:paraId="4FB1D055" w14:textId="77777777" w:rsidTr="002E4D48">
        <w:trPr>
          <w:trHeight w:val="460"/>
        </w:trPr>
        <w:tc>
          <w:tcPr>
            <w:tcW w:w="1697" w:type="dxa"/>
            <w:tcBorders>
              <w:top w:val="single" w:sz="4" w:space="0" w:color="auto"/>
              <w:left w:val="single" w:sz="4" w:space="0" w:color="auto"/>
              <w:bottom w:val="single" w:sz="4" w:space="0" w:color="auto"/>
              <w:right w:val="nil"/>
            </w:tcBorders>
            <w:shd w:val="clear" w:color="auto" w:fill="auto"/>
          </w:tcPr>
          <w:p w14:paraId="79CE651B" w14:textId="77777777" w:rsidR="002E4D48" w:rsidRPr="003C6743" w:rsidRDefault="002E4D48" w:rsidP="00D733D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E09AD0C" w14:textId="77777777" w:rsidR="002E4D48" w:rsidRDefault="002E4D48" w:rsidP="00D733D0">
            <w:pPr>
              <w:rPr>
                <w:rFonts w:cs="Arial"/>
                <w:bCs/>
                <w:color w:val="000000"/>
              </w:rPr>
            </w:pPr>
            <w:r>
              <w:rPr>
                <w:rFonts w:cs="Arial"/>
                <w:bCs/>
                <w:color w:val="000000"/>
              </w:rPr>
              <w:t>M8</w:t>
            </w:r>
          </w:p>
        </w:tc>
        <w:tc>
          <w:tcPr>
            <w:tcW w:w="6792" w:type="dxa"/>
            <w:tcBorders>
              <w:top w:val="nil"/>
              <w:left w:val="nil"/>
              <w:bottom w:val="single" w:sz="4" w:space="0" w:color="auto"/>
              <w:right w:val="single" w:sz="4" w:space="0" w:color="auto"/>
            </w:tcBorders>
            <w:shd w:val="clear" w:color="auto" w:fill="auto"/>
          </w:tcPr>
          <w:p w14:paraId="5440A975" w14:textId="77777777" w:rsidR="002E4D48" w:rsidRPr="00B800F0" w:rsidRDefault="002E4D48" w:rsidP="00D733D0">
            <w:pPr>
              <w:rPr>
                <w:rFonts w:cs="Arial"/>
              </w:rPr>
            </w:pPr>
            <w:r>
              <w:rPr>
                <w:rFonts w:cs="Arial"/>
              </w:rPr>
              <w:t>"Company name already in use"</w:t>
            </w:r>
          </w:p>
        </w:tc>
      </w:tr>
      <w:tr w:rsidR="00337697" w:rsidRPr="003C6743" w14:paraId="64B85D9E" w14:textId="77777777" w:rsidTr="00CC3FC8">
        <w:trPr>
          <w:trHeight w:val="409"/>
          <w:ins w:id="137" w:author="Eric Landeen" w:date="2013-07-23T11:05:00Z"/>
        </w:trPr>
        <w:tc>
          <w:tcPr>
            <w:tcW w:w="1697" w:type="dxa"/>
            <w:tcBorders>
              <w:top w:val="single" w:sz="4" w:space="0" w:color="auto"/>
              <w:left w:val="single" w:sz="4" w:space="0" w:color="auto"/>
              <w:bottom w:val="single" w:sz="4" w:space="0" w:color="auto"/>
              <w:right w:val="nil"/>
            </w:tcBorders>
            <w:shd w:val="clear" w:color="auto" w:fill="auto"/>
          </w:tcPr>
          <w:p w14:paraId="757961EB" w14:textId="77777777" w:rsidR="00337697" w:rsidRPr="003C6743" w:rsidRDefault="00337697" w:rsidP="00CC3FC8">
            <w:pPr>
              <w:rPr>
                <w:ins w:id="138" w:author="Eric Landeen" w:date="2013-07-23T11:05:00Z"/>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CAE7459" w14:textId="77777777" w:rsidR="00337697" w:rsidRDefault="00337697" w:rsidP="00CC3FC8">
            <w:pPr>
              <w:rPr>
                <w:ins w:id="139" w:author="Eric Landeen" w:date="2013-07-23T11:05:00Z"/>
                <w:rFonts w:cs="Arial"/>
                <w:bCs/>
                <w:color w:val="000000"/>
              </w:rPr>
            </w:pPr>
            <w:ins w:id="140" w:author="Eric Landeen" w:date="2013-07-23T11:05:00Z">
              <w:r>
                <w:rPr>
                  <w:rFonts w:cs="Arial"/>
                  <w:bCs/>
                  <w:color w:val="000000"/>
                </w:rPr>
                <w:t>M9</w:t>
              </w:r>
            </w:ins>
          </w:p>
        </w:tc>
        <w:tc>
          <w:tcPr>
            <w:tcW w:w="6792" w:type="dxa"/>
            <w:tcBorders>
              <w:top w:val="nil"/>
              <w:left w:val="nil"/>
              <w:bottom w:val="single" w:sz="4" w:space="0" w:color="auto"/>
              <w:right w:val="single" w:sz="4" w:space="0" w:color="auto"/>
            </w:tcBorders>
            <w:shd w:val="clear" w:color="auto" w:fill="auto"/>
          </w:tcPr>
          <w:p w14:paraId="5BB25D76" w14:textId="77777777" w:rsidR="00337697" w:rsidRPr="00B800F0" w:rsidRDefault="00337697" w:rsidP="00CC3FC8">
            <w:pPr>
              <w:rPr>
                <w:ins w:id="141" w:author="Eric Landeen" w:date="2013-07-23T11:05:00Z"/>
                <w:rFonts w:cs="Arial"/>
              </w:rPr>
            </w:pPr>
            <w:ins w:id="142" w:author="Eric Landeen" w:date="2013-07-23T11:05:00Z">
              <w:r>
                <w:rPr>
                  <w:rFonts w:cs="Arial"/>
                </w:rPr>
                <w:t>"You must agree to the Commercial Services Agreement"</w:t>
              </w:r>
            </w:ins>
          </w:p>
        </w:tc>
      </w:tr>
      <w:tr w:rsidR="007E732C" w:rsidRPr="003C6743" w14:paraId="4D847E69"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A74B41C"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A2E64EC" w14:textId="0FEC69DE" w:rsidR="007E732C" w:rsidRDefault="007E732C" w:rsidP="003A0965">
            <w:pPr>
              <w:rPr>
                <w:rFonts w:cs="Arial"/>
                <w:bCs/>
                <w:color w:val="000000"/>
              </w:rPr>
            </w:pPr>
            <w:r>
              <w:rPr>
                <w:rFonts w:cs="Arial"/>
                <w:bCs/>
                <w:color w:val="000000"/>
              </w:rPr>
              <w:t>M</w:t>
            </w:r>
            <w:ins w:id="143" w:author="Eric Landeen" w:date="2013-07-23T11:05:00Z">
              <w:r w:rsidR="00337697">
                <w:rPr>
                  <w:rFonts w:cs="Arial"/>
                  <w:bCs/>
                  <w:color w:val="000000"/>
                </w:rPr>
                <w:t>10</w:t>
              </w:r>
            </w:ins>
            <w:del w:id="144" w:author="Eric Landeen" w:date="2013-07-23T11:05:00Z">
              <w:r w:rsidR="002E4D48" w:rsidDel="00337697">
                <w:rPr>
                  <w:rFonts w:cs="Arial"/>
                  <w:bCs/>
                  <w:color w:val="000000"/>
                </w:rPr>
                <w:delText>9</w:delText>
              </w:r>
            </w:del>
          </w:p>
        </w:tc>
        <w:tc>
          <w:tcPr>
            <w:tcW w:w="6792" w:type="dxa"/>
            <w:tcBorders>
              <w:top w:val="nil"/>
              <w:left w:val="nil"/>
              <w:bottom w:val="single" w:sz="4" w:space="0" w:color="auto"/>
              <w:right w:val="single" w:sz="4" w:space="0" w:color="auto"/>
            </w:tcBorders>
            <w:shd w:val="clear" w:color="auto" w:fill="auto"/>
          </w:tcPr>
          <w:p w14:paraId="40E287E7" w14:textId="1E33DCCC" w:rsidR="007E732C" w:rsidRPr="00B800F0" w:rsidRDefault="007E732C" w:rsidP="002E4D48">
            <w:pPr>
              <w:rPr>
                <w:rFonts w:cs="Arial"/>
              </w:rPr>
            </w:pPr>
            <w:r>
              <w:rPr>
                <w:rFonts w:cs="Arial"/>
              </w:rPr>
              <w:t>"</w:t>
            </w:r>
            <w:ins w:id="145" w:author="Eric Landeen" w:date="2013-07-23T11:06:00Z">
              <w:r w:rsidR="00337697">
                <w:rPr>
                  <w:rFonts w:cs="Arial"/>
                </w:rPr>
                <w:t>"Enter a properly formed email address.  For example john@company.com"</w:t>
              </w:r>
            </w:ins>
            <w:del w:id="146" w:author="Eric Landeen" w:date="2013-07-23T11:06:00Z">
              <w:r w:rsidR="002E4D48" w:rsidDel="00337697">
                <w:rPr>
                  <w:rFonts w:cs="Arial"/>
                </w:rPr>
                <w:delText>You must agree to the Commercial Services Agreement</w:delText>
              </w:r>
            </w:del>
            <w:r>
              <w:rPr>
                <w:rFonts w:cs="Arial"/>
              </w:rPr>
              <w:t>"</w:t>
            </w:r>
          </w:p>
        </w:tc>
      </w:tr>
      <w:tr w:rsidR="007E732C" w:rsidRPr="003C6743" w14:paraId="64327389"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6EF265A6" w14:textId="77777777" w:rsidR="007E732C" w:rsidRPr="003C6743" w:rsidRDefault="007E732C" w:rsidP="002A4F30">
            <w:pPr>
              <w:rPr>
                <w:rFonts w:cs="Arial"/>
                <w:color w:val="000000"/>
              </w:rPr>
            </w:pPr>
            <w:r w:rsidRPr="003C6743">
              <w:rPr>
                <w:rFonts w:cs="Arial"/>
                <w:color w:val="000000"/>
              </w:rPr>
              <w:t> </w:t>
            </w:r>
          </w:p>
        </w:tc>
      </w:tr>
      <w:tr w:rsidR="007E732C" w:rsidRPr="003C6743" w14:paraId="0F69F42E"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E872DB3" w14:textId="77777777"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2F1318D" w14:textId="77777777"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A06BC13" w14:textId="77777777" w:rsidR="007E732C" w:rsidRPr="003C6743" w:rsidRDefault="007E732C" w:rsidP="006301AD">
            <w:pPr>
              <w:rPr>
                <w:rFonts w:cs="Arial"/>
                <w:color w:val="000000"/>
              </w:rPr>
            </w:pPr>
          </w:p>
        </w:tc>
      </w:tr>
      <w:tr w:rsidR="007E732C" w:rsidRPr="003C6743" w14:paraId="3B851ACA"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6EC942ED"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A198378" w14:textId="77777777"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7FD578B8" w14:textId="77777777" w:rsidR="007E732C" w:rsidRPr="003C6743" w:rsidRDefault="007E732C" w:rsidP="006301AD">
            <w:pPr>
              <w:rPr>
                <w:rFonts w:cs="Arial"/>
                <w:color w:val="000000"/>
              </w:rPr>
            </w:pPr>
          </w:p>
        </w:tc>
      </w:tr>
      <w:tr w:rsidR="007E732C" w:rsidRPr="003C6743" w14:paraId="3C261892"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C61793E"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27532C3" w14:textId="77777777"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25294AC4" w14:textId="77777777" w:rsidR="007E732C" w:rsidRDefault="007E732C" w:rsidP="006301AD">
            <w:pPr>
              <w:rPr>
                <w:rFonts w:cs="Arial"/>
                <w:color w:val="000000"/>
              </w:rPr>
            </w:pPr>
          </w:p>
        </w:tc>
      </w:tr>
    </w:tbl>
    <w:p w14:paraId="1C896AF0" w14:textId="77777777" w:rsidR="008C716F" w:rsidRDefault="008C716F" w:rsidP="004058AD">
      <w:pPr>
        <w:keepNext/>
        <w:pBdr>
          <w:top w:val="single" w:sz="6" w:space="1" w:color="auto"/>
        </w:pBdr>
        <w:spacing w:before="425" w:after="113"/>
        <w:outlineLvl w:val="1"/>
      </w:pPr>
    </w:p>
    <w:p w14:paraId="0F6136A4" w14:textId="4978016C" w:rsidR="007F5830" w:rsidRDefault="007F5830" w:rsidP="007F5830">
      <w:pPr>
        <w:pStyle w:val="HeadingB"/>
        <w:numPr>
          <w:ilvl w:val="0"/>
          <w:numId w:val="0"/>
        </w:numPr>
        <w:spacing w:before="240"/>
        <w:ind w:left="652" w:hanging="652"/>
        <w:rPr>
          <w:lang w:val="en-GB"/>
        </w:rPr>
      </w:pPr>
      <w:r>
        <w:rPr>
          <w:lang w:val="en-GB"/>
        </w:rPr>
        <w:t>Q&amp;A</w:t>
      </w:r>
    </w:p>
    <w:p w14:paraId="1F79FBFC" w14:textId="77777777" w:rsidR="007F5830" w:rsidRDefault="007F5830" w:rsidP="007F5830">
      <w:pPr>
        <w:pStyle w:val="BodyText"/>
        <w:spacing w:before="240" w:after="0"/>
        <w:rPr>
          <w:lang w:val="en-GB"/>
        </w:rPr>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80"/>
        <w:gridCol w:w="990"/>
        <w:gridCol w:w="3330"/>
        <w:gridCol w:w="1170"/>
      </w:tblGrid>
      <w:tr w:rsidR="007F5830" w:rsidRPr="00D945F0" w14:paraId="4D2B4456" w14:textId="77777777" w:rsidTr="00D733D0">
        <w:tc>
          <w:tcPr>
            <w:tcW w:w="3780" w:type="dxa"/>
          </w:tcPr>
          <w:p w14:paraId="25C4B430" w14:textId="77777777" w:rsidR="007F5830" w:rsidRPr="00D945F0" w:rsidRDefault="007F5830" w:rsidP="00D733D0">
            <w:pPr>
              <w:pStyle w:val="TableText"/>
              <w:spacing w:before="240"/>
              <w:rPr>
                <w:b/>
                <w:bCs/>
                <w:i/>
                <w:sz w:val="28"/>
                <w:lang w:val="en-GB"/>
              </w:rPr>
            </w:pPr>
            <w:r>
              <w:rPr>
                <w:b/>
                <w:bCs/>
                <w:lang w:val="en-GB"/>
              </w:rPr>
              <w:t>Question</w:t>
            </w:r>
          </w:p>
        </w:tc>
        <w:tc>
          <w:tcPr>
            <w:tcW w:w="990" w:type="dxa"/>
          </w:tcPr>
          <w:p w14:paraId="06414D6A" w14:textId="77777777" w:rsidR="007F5830" w:rsidRPr="00D945F0" w:rsidRDefault="007F5830" w:rsidP="00D733D0">
            <w:pPr>
              <w:pStyle w:val="TableText"/>
              <w:spacing w:before="240"/>
              <w:rPr>
                <w:b/>
                <w:bCs/>
                <w:i/>
                <w:sz w:val="28"/>
                <w:lang w:val="en-GB"/>
              </w:rPr>
            </w:pPr>
            <w:r>
              <w:rPr>
                <w:b/>
                <w:bCs/>
                <w:lang w:val="en-GB"/>
              </w:rPr>
              <w:t>Question Date</w:t>
            </w:r>
          </w:p>
        </w:tc>
        <w:tc>
          <w:tcPr>
            <w:tcW w:w="3330" w:type="dxa"/>
          </w:tcPr>
          <w:p w14:paraId="124382EC" w14:textId="77777777" w:rsidR="007F5830" w:rsidRPr="00D945F0" w:rsidRDefault="007F5830" w:rsidP="00D733D0">
            <w:pPr>
              <w:pStyle w:val="TableText"/>
              <w:spacing w:before="240"/>
              <w:rPr>
                <w:b/>
                <w:bCs/>
                <w:i/>
                <w:sz w:val="28"/>
                <w:lang w:val="en-GB"/>
              </w:rPr>
            </w:pPr>
            <w:r>
              <w:rPr>
                <w:b/>
                <w:bCs/>
                <w:lang w:val="en-GB"/>
              </w:rPr>
              <w:t>Answer</w:t>
            </w:r>
          </w:p>
        </w:tc>
        <w:tc>
          <w:tcPr>
            <w:tcW w:w="1170" w:type="dxa"/>
          </w:tcPr>
          <w:p w14:paraId="4302600A" w14:textId="77777777" w:rsidR="007F5830" w:rsidRPr="00D945F0" w:rsidRDefault="007F5830" w:rsidP="00D733D0">
            <w:pPr>
              <w:pStyle w:val="TableText"/>
              <w:spacing w:before="240"/>
              <w:rPr>
                <w:b/>
                <w:bCs/>
                <w:i/>
                <w:sz w:val="28"/>
                <w:lang w:val="en-GB"/>
              </w:rPr>
            </w:pPr>
            <w:r>
              <w:rPr>
                <w:b/>
                <w:bCs/>
                <w:lang w:val="en-GB"/>
              </w:rPr>
              <w:t>Answer Date</w:t>
            </w:r>
          </w:p>
        </w:tc>
      </w:tr>
      <w:tr w:rsidR="00011ADB" w14:paraId="57BEEB75" w14:textId="77777777" w:rsidTr="00D733D0">
        <w:tc>
          <w:tcPr>
            <w:tcW w:w="3780" w:type="dxa"/>
            <w:tcBorders>
              <w:top w:val="single" w:sz="6" w:space="0" w:color="auto"/>
              <w:left w:val="single" w:sz="6" w:space="0" w:color="auto"/>
              <w:bottom w:val="single" w:sz="6" w:space="0" w:color="auto"/>
              <w:right w:val="single" w:sz="6" w:space="0" w:color="auto"/>
            </w:tcBorders>
          </w:tcPr>
          <w:p w14:paraId="02737658" w14:textId="77777777" w:rsidR="00011ADB" w:rsidRPr="00B53AF6" w:rsidRDefault="00011ADB" w:rsidP="004D3514">
            <w:pPr>
              <w:rPr>
                <w:lang w:val="en-GB"/>
              </w:rPr>
            </w:pPr>
            <w:r w:rsidRPr="00B53AF6">
              <w:rPr>
                <w:lang w:val="en-GB"/>
              </w:rPr>
              <w:t xml:space="preserve">Page 5: </w:t>
            </w:r>
          </w:p>
          <w:p w14:paraId="0FE975E1" w14:textId="228FBBE7" w:rsidR="00011ADB" w:rsidRDefault="00011ADB" w:rsidP="00D733D0">
            <w:pPr>
              <w:pStyle w:val="TableText"/>
              <w:spacing w:before="240"/>
              <w:ind w:left="29" w:right="29"/>
              <w:rPr>
                <w:lang w:val="en-GB"/>
              </w:rPr>
            </w:pPr>
            <w:r w:rsidRPr="00B53AF6">
              <w:rPr>
                <w:lang w:val="en-GB"/>
              </w:rPr>
              <w:t xml:space="preserve">Please recheck the 3 steps mentioned and confirm [Wireframes - </w:t>
            </w:r>
            <w:proofErr w:type="spellStart"/>
            <w:r w:rsidRPr="00B53AF6">
              <w:rPr>
                <w:lang w:val="en-GB"/>
              </w:rPr>
              <w:t>Cosentium</w:t>
            </w:r>
            <w:proofErr w:type="spellEnd"/>
            <w:r w:rsidRPr="00B53AF6">
              <w:rPr>
                <w:lang w:val="en-GB"/>
              </w:rPr>
              <w:t xml:space="preserve"> free trail]</w:t>
            </w:r>
          </w:p>
        </w:tc>
        <w:tc>
          <w:tcPr>
            <w:tcW w:w="990" w:type="dxa"/>
            <w:tcBorders>
              <w:top w:val="single" w:sz="6" w:space="0" w:color="auto"/>
              <w:left w:val="single" w:sz="6" w:space="0" w:color="auto"/>
              <w:bottom w:val="single" w:sz="6" w:space="0" w:color="auto"/>
              <w:right w:val="single" w:sz="6" w:space="0" w:color="auto"/>
            </w:tcBorders>
          </w:tcPr>
          <w:p w14:paraId="0A5BFC07" w14:textId="7F284DA8" w:rsidR="00011ADB" w:rsidRPr="00250573" w:rsidRDefault="00011ADB" w:rsidP="00D733D0">
            <w:pPr>
              <w:pStyle w:val="TableText"/>
              <w:spacing w:before="240"/>
              <w:ind w:left="29" w:right="29"/>
              <w:rPr>
                <w:lang w:val="en-GB"/>
              </w:rPr>
            </w:pPr>
            <w:r>
              <w:rPr>
                <w:lang w:val="en-GB"/>
              </w:rPr>
              <w:t>16-07-13</w:t>
            </w:r>
          </w:p>
        </w:tc>
        <w:tc>
          <w:tcPr>
            <w:tcW w:w="3330" w:type="dxa"/>
            <w:tcBorders>
              <w:top w:val="single" w:sz="6" w:space="0" w:color="auto"/>
              <w:left w:val="single" w:sz="6" w:space="0" w:color="auto"/>
              <w:bottom w:val="single" w:sz="6" w:space="0" w:color="auto"/>
              <w:right w:val="single" w:sz="6" w:space="0" w:color="auto"/>
            </w:tcBorders>
          </w:tcPr>
          <w:p w14:paraId="05E0505E" w14:textId="4838147A" w:rsidR="00011ADB" w:rsidRPr="00250573" w:rsidRDefault="00011ADB" w:rsidP="00D733D0">
            <w:pPr>
              <w:pStyle w:val="TableText"/>
              <w:spacing w:before="240"/>
              <w:ind w:left="29" w:right="29"/>
              <w:rPr>
                <w:lang w:val="en-GB"/>
              </w:rPr>
            </w:pPr>
            <w:r w:rsidRPr="00B53AF6">
              <w:rPr>
                <w:lang w:val="en-GB"/>
              </w:rPr>
              <w:t>confirmed; those are the right steps</w:t>
            </w:r>
          </w:p>
        </w:tc>
        <w:tc>
          <w:tcPr>
            <w:tcW w:w="1170" w:type="dxa"/>
            <w:tcBorders>
              <w:top w:val="single" w:sz="6" w:space="0" w:color="auto"/>
              <w:left w:val="single" w:sz="6" w:space="0" w:color="auto"/>
              <w:bottom w:val="single" w:sz="6" w:space="0" w:color="auto"/>
              <w:right w:val="single" w:sz="6" w:space="0" w:color="auto"/>
            </w:tcBorders>
          </w:tcPr>
          <w:p w14:paraId="0977E5FE" w14:textId="2A765C45" w:rsidR="00011ADB" w:rsidRPr="00250573" w:rsidRDefault="00011ADB" w:rsidP="00D733D0">
            <w:pPr>
              <w:pStyle w:val="TableText"/>
              <w:spacing w:before="240"/>
              <w:ind w:left="29" w:right="29"/>
              <w:rPr>
                <w:lang w:val="en-GB"/>
              </w:rPr>
            </w:pPr>
            <w:r>
              <w:rPr>
                <w:lang w:val="en-GB"/>
              </w:rPr>
              <w:t>17-07-13</w:t>
            </w:r>
          </w:p>
        </w:tc>
      </w:tr>
      <w:tr w:rsidR="00011ADB" w14:paraId="5DD9225B" w14:textId="77777777" w:rsidTr="00D733D0">
        <w:tc>
          <w:tcPr>
            <w:tcW w:w="3780" w:type="dxa"/>
            <w:tcBorders>
              <w:top w:val="single" w:sz="6" w:space="0" w:color="auto"/>
              <w:left w:val="single" w:sz="6" w:space="0" w:color="auto"/>
              <w:bottom w:val="single" w:sz="6" w:space="0" w:color="auto"/>
              <w:right w:val="single" w:sz="6" w:space="0" w:color="auto"/>
            </w:tcBorders>
          </w:tcPr>
          <w:p w14:paraId="19BE95A4" w14:textId="77777777" w:rsidR="00011ADB" w:rsidRPr="00B53AF6" w:rsidRDefault="00011ADB" w:rsidP="004D3514">
            <w:pPr>
              <w:rPr>
                <w:lang w:val="en-GB"/>
              </w:rPr>
            </w:pPr>
            <w:r w:rsidRPr="00B53AF6">
              <w:rPr>
                <w:lang w:val="en-GB"/>
              </w:rPr>
              <w:t xml:space="preserve">Page 6: </w:t>
            </w:r>
          </w:p>
          <w:p w14:paraId="525BCB75" w14:textId="3F7F6E80" w:rsidR="00011ADB" w:rsidRPr="00783258" w:rsidRDefault="00011ADB" w:rsidP="00D733D0">
            <w:pPr>
              <w:pStyle w:val="TableText"/>
              <w:spacing w:before="240"/>
              <w:ind w:left="29" w:right="29"/>
              <w:rPr>
                <w:lang w:val="en-GB"/>
              </w:rPr>
            </w:pPr>
            <w:r w:rsidRPr="00B53AF6">
              <w:rPr>
                <w:lang w:val="en-GB"/>
              </w:rPr>
              <w:t xml:space="preserve">As User enters password for the first time is the below mentioned line required on screen “For security purposes, your password must now be changed” ?[ Wireframes - </w:t>
            </w:r>
            <w:proofErr w:type="spellStart"/>
            <w:r w:rsidRPr="00B53AF6">
              <w:rPr>
                <w:lang w:val="en-GB"/>
              </w:rPr>
              <w:t>Cosentium</w:t>
            </w:r>
            <w:proofErr w:type="spellEnd"/>
            <w:r w:rsidRPr="00B53AF6">
              <w:rPr>
                <w:lang w:val="en-GB"/>
              </w:rPr>
              <w:t xml:space="preserve"> free trail]</w:t>
            </w:r>
          </w:p>
        </w:tc>
        <w:tc>
          <w:tcPr>
            <w:tcW w:w="990" w:type="dxa"/>
            <w:tcBorders>
              <w:top w:val="single" w:sz="6" w:space="0" w:color="auto"/>
              <w:left w:val="single" w:sz="6" w:space="0" w:color="auto"/>
              <w:bottom w:val="single" w:sz="6" w:space="0" w:color="auto"/>
              <w:right w:val="single" w:sz="6" w:space="0" w:color="auto"/>
            </w:tcBorders>
          </w:tcPr>
          <w:p w14:paraId="26992D2F" w14:textId="16BEE7A3" w:rsidR="00011ADB" w:rsidRPr="00250573" w:rsidRDefault="00011ADB" w:rsidP="00D733D0">
            <w:pPr>
              <w:pStyle w:val="TableText"/>
              <w:spacing w:before="240"/>
              <w:ind w:left="29" w:right="29"/>
              <w:rPr>
                <w:lang w:val="en-GB"/>
              </w:rPr>
            </w:pPr>
            <w:r>
              <w:rPr>
                <w:lang w:val="en-GB"/>
              </w:rPr>
              <w:t>16-07-13</w:t>
            </w:r>
          </w:p>
        </w:tc>
        <w:tc>
          <w:tcPr>
            <w:tcW w:w="3330" w:type="dxa"/>
            <w:tcBorders>
              <w:top w:val="single" w:sz="6" w:space="0" w:color="auto"/>
              <w:left w:val="single" w:sz="6" w:space="0" w:color="auto"/>
              <w:bottom w:val="single" w:sz="6" w:space="0" w:color="auto"/>
              <w:right w:val="single" w:sz="6" w:space="0" w:color="auto"/>
            </w:tcBorders>
          </w:tcPr>
          <w:p w14:paraId="5D672A35" w14:textId="34C92877" w:rsidR="00011ADB" w:rsidRPr="00250573" w:rsidRDefault="00011ADB" w:rsidP="00D733D0">
            <w:pPr>
              <w:pStyle w:val="TableText"/>
              <w:spacing w:before="240"/>
              <w:ind w:left="29" w:right="29"/>
              <w:rPr>
                <w:lang w:val="en-GB"/>
              </w:rPr>
            </w:pPr>
            <w:r w:rsidRPr="00B53AF6">
              <w:rPr>
                <w:lang w:val="en-GB"/>
              </w:rPr>
              <w:t>My thinking has been that this screen will be reused across many use cases, which is why the text is generic.  But I agree it's counter intuitive.  Let's change it to say, "You must now set up a password and a security question."</w:t>
            </w:r>
          </w:p>
        </w:tc>
        <w:tc>
          <w:tcPr>
            <w:tcW w:w="1170" w:type="dxa"/>
            <w:tcBorders>
              <w:top w:val="single" w:sz="6" w:space="0" w:color="auto"/>
              <w:left w:val="single" w:sz="6" w:space="0" w:color="auto"/>
              <w:bottom w:val="single" w:sz="6" w:space="0" w:color="auto"/>
              <w:right w:val="single" w:sz="6" w:space="0" w:color="auto"/>
            </w:tcBorders>
          </w:tcPr>
          <w:p w14:paraId="59CB0DB1" w14:textId="24222550" w:rsidR="00011ADB" w:rsidRPr="00250573" w:rsidRDefault="00011ADB" w:rsidP="00D733D0">
            <w:pPr>
              <w:pStyle w:val="TableText"/>
              <w:spacing w:before="240"/>
              <w:ind w:left="29" w:right="29"/>
              <w:rPr>
                <w:lang w:val="en-GB"/>
              </w:rPr>
            </w:pPr>
            <w:r>
              <w:rPr>
                <w:lang w:val="en-GB"/>
              </w:rPr>
              <w:t>17-07-13</w:t>
            </w:r>
          </w:p>
        </w:tc>
      </w:tr>
      <w:tr w:rsidR="00011ADB" w14:paraId="3168D0D4" w14:textId="77777777" w:rsidTr="00D733D0">
        <w:tc>
          <w:tcPr>
            <w:tcW w:w="3780" w:type="dxa"/>
            <w:tcBorders>
              <w:top w:val="single" w:sz="6" w:space="0" w:color="auto"/>
              <w:left w:val="single" w:sz="6" w:space="0" w:color="auto"/>
              <w:bottom w:val="single" w:sz="6" w:space="0" w:color="auto"/>
              <w:right w:val="single" w:sz="6" w:space="0" w:color="auto"/>
            </w:tcBorders>
          </w:tcPr>
          <w:p w14:paraId="6E07DBD7" w14:textId="4CFE3DDC" w:rsidR="00011ADB" w:rsidRPr="00783258" w:rsidRDefault="00011ADB" w:rsidP="00D733D0">
            <w:pPr>
              <w:pStyle w:val="TableText"/>
              <w:spacing w:before="240"/>
              <w:ind w:left="29" w:right="29"/>
              <w:rPr>
                <w:lang w:val="en-GB"/>
              </w:rPr>
            </w:pPr>
            <w:r w:rsidRPr="00B53AF6">
              <w:rPr>
                <w:lang w:val="en-GB"/>
              </w:rPr>
              <w:t xml:space="preserve">Please confirm that as per use case document after validation is passed we need to display login screen for user to login instead of directly logged in to the system. ?[ Wireframes - </w:t>
            </w:r>
            <w:proofErr w:type="spellStart"/>
            <w:r w:rsidRPr="00B53AF6">
              <w:rPr>
                <w:lang w:val="en-GB"/>
              </w:rPr>
              <w:t>Cosentium</w:t>
            </w:r>
            <w:proofErr w:type="spellEnd"/>
            <w:r w:rsidRPr="00B53AF6">
              <w:rPr>
                <w:lang w:val="en-GB"/>
              </w:rPr>
              <w:t xml:space="preserve"> free trail]</w:t>
            </w:r>
          </w:p>
        </w:tc>
        <w:tc>
          <w:tcPr>
            <w:tcW w:w="990" w:type="dxa"/>
            <w:tcBorders>
              <w:top w:val="single" w:sz="6" w:space="0" w:color="auto"/>
              <w:left w:val="single" w:sz="6" w:space="0" w:color="auto"/>
              <w:bottom w:val="single" w:sz="6" w:space="0" w:color="auto"/>
              <w:right w:val="single" w:sz="6" w:space="0" w:color="auto"/>
            </w:tcBorders>
          </w:tcPr>
          <w:p w14:paraId="3E89BEB1" w14:textId="50980BEB" w:rsidR="00011ADB" w:rsidRPr="00250573" w:rsidRDefault="00011ADB" w:rsidP="00D733D0">
            <w:pPr>
              <w:pStyle w:val="TableText"/>
              <w:spacing w:before="240"/>
              <w:ind w:left="29" w:right="29"/>
              <w:rPr>
                <w:lang w:val="en-GB"/>
              </w:rPr>
            </w:pPr>
            <w:r>
              <w:rPr>
                <w:lang w:val="en-GB"/>
              </w:rPr>
              <w:t>16-07-13</w:t>
            </w:r>
          </w:p>
        </w:tc>
        <w:tc>
          <w:tcPr>
            <w:tcW w:w="3330" w:type="dxa"/>
            <w:tcBorders>
              <w:top w:val="single" w:sz="6" w:space="0" w:color="auto"/>
              <w:left w:val="single" w:sz="6" w:space="0" w:color="auto"/>
              <w:bottom w:val="single" w:sz="6" w:space="0" w:color="auto"/>
              <w:right w:val="single" w:sz="6" w:space="0" w:color="auto"/>
            </w:tcBorders>
          </w:tcPr>
          <w:p w14:paraId="4565623E" w14:textId="740E1EE5" w:rsidR="00011ADB" w:rsidRPr="00250573" w:rsidRDefault="00011ADB" w:rsidP="00D733D0">
            <w:pPr>
              <w:pStyle w:val="TableText"/>
              <w:spacing w:before="240"/>
              <w:ind w:left="29" w:right="29"/>
              <w:rPr>
                <w:lang w:val="en-GB"/>
              </w:rPr>
            </w:pPr>
            <w:proofErr w:type="gramStart"/>
            <w:r w:rsidRPr="00B53AF6">
              <w:rPr>
                <w:lang w:val="en-GB"/>
              </w:rPr>
              <w:t>confirmed</w:t>
            </w:r>
            <w:proofErr w:type="gramEnd"/>
            <w:r w:rsidRPr="00B53AF6">
              <w:rPr>
                <w:lang w:val="en-GB"/>
              </w:rPr>
              <w:t>.  Put them on the login screen and make them use the credentials they just set up</w:t>
            </w:r>
          </w:p>
        </w:tc>
        <w:tc>
          <w:tcPr>
            <w:tcW w:w="1170" w:type="dxa"/>
            <w:tcBorders>
              <w:top w:val="single" w:sz="6" w:space="0" w:color="auto"/>
              <w:left w:val="single" w:sz="6" w:space="0" w:color="auto"/>
              <w:bottom w:val="single" w:sz="6" w:space="0" w:color="auto"/>
              <w:right w:val="single" w:sz="6" w:space="0" w:color="auto"/>
            </w:tcBorders>
          </w:tcPr>
          <w:p w14:paraId="5D76CB79" w14:textId="5CC41FF1" w:rsidR="00011ADB" w:rsidRPr="00250573" w:rsidRDefault="00011ADB" w:rsidP="00D733D0">
            <w:pPr>
              <w:pStyle w:val="TableText"/>
              <w:spacing w:before="240"/>
              <w:ind w:left="29" w:right="29"/>
              <w:rPr>
                <w:lang w:val="en-GB"/>
              </w:rPr>
            </w:pPr>
            <w:r>
              <w:rPr>
                <w:lang w:val="en-GB"/>
              </w:rPr>
              <w:t>17-07-13</w:t>
            </w:r>
          </w:p>
        </w:tc>
      </w:tr>
      <w:tr w:rsidR="00011ADB" w14:paraId="6C9D4A2C" w14:textId="77777777" w:rsidTr="00D733D0">
        <w:tc>
          <w:tcPr>
            <w:tcW w:w="3780" w:type="dxa"/>
            <w:tcBorders>
              <w:top w:val="single" w:sz="6" w:space="0" w:color="auto"/>
              <w:left w:val="single" w:sz="6" w:space="0" w:color="auto"/>
              <w:bottom w:val="single" w:sz="6" w:space="0" w:color="auto"/>
              <w:right w:val="single" w:sz="6" w:space="0" w:color="auto"/>
            </w:tcBorders>
          </w:tcPr>
          <w:p w14:paraId="1D200FC3" w14:textId="6B0A37FD" w:rsidR="00011ADB" w:rsidRPr="00783258" w:rsidRDefault="00011ADB" w:rsidP="00D733D0">
            <w:pPr>
              <w:pStyle w:val="TableText"/>
              <w:spacing w:before="240"/>
              <w:ind w:left="29" w:right="29"/>
              <w:rPr>
                <w:lang w:val="en-GB"/>
              </w:rPr>
            </w:pPr>
            <w:r w:rsidRPr="00C574BB">
              <w:rPr>
                <w:lang w:val="en-GB"/>
              </w:rPr>
              <w:t>What is the duration of the trial period?</w:t>
            </w:r>
          </w:p>
        </w:tc>
        <w:tc>
          <w:tcPr>
            <w:tcW w:w="990" w:type="dxa"/>
            <w:tcBorders>
              <w:top w:val="single" w:sz="6" w:space="0" w:color="auto"/>
              <w:left w:val="single" w:sz="6" w:space="0" w:color="auto"/>
              <w:bottom w:val="single" w:sz="6" w:space="0" w:color="auto"/>
              <w:right w:val="single" w:sz="6" w:space="0" w:color="auto"/>
            </w:tcBorders>
          </w:tcPr>
          <w:p w14:paraId="72096EE6" w14:textId="0212E424" w:rsidR="00011ADB" w:rsidRPr="00250573" w:rsidRDefault="00011ADB" w:rsidP="00D733D0">
            <w:pPr>
              <w:pStyle w:val="TableText"/>
              <w:spacing w:before="240"/>
              <w:ind w:left="29" w:right="29"/>
              <w:rPr>
                <w:lang w:val="en-GB"/>
              </w:rPr>
            </w:pPr>
            <w:r>
              <w:rPr>
                <w:lang w:val="en-GB"/>
              </w:rPr>
              <w:t>09-07-13</w:t>
            </w:r>
          </w:p>
        </w:tc>
        <w:tc>
          <w:tcPr>
            <w:tcW w:w="3330" w:type="dxa"/>
            <w:tcBorders>
              <w:top w:val="single" w:sz="6" w:space="0" w:color="auto"/>
              <w:left w:val="single" w:sz="6" w:space="0" w:color="auto"/>
              <w:bottom w:val="single" w:sz="6" w:space="0" w:color="auto"/>
              <w:right w:val="single" w:sz="6" w:space="0" w:color="auto"/>
            </w:tcBorders>
          </w:tcPr>
          <w:p w14:paraId="6EF05D32" w14:textId="29C6FD0A" w:rsidR="00011ADB" w:rsidRPr="00250573" w:rsidRDefault="00011ADB" w:rsidP="00D733D0">
            <w:pPr>
              <w:pStyle w:val="TableText"/>
              <w:spacing w:before="240"/>
              <w:ind w:left="29" w:right="29"/>
              <w:rPr>
                <w:lang w:val="en-GB"/>
              </w:rPr>
            </w:pPr>
            <w:r w:rsidRPr="00C574BB">
              <w:rPr>
                <w:lang w:val="en-GB"/>
              </w:rPr>
              <w:t>30 days but we want to be able to change it easily if needed</w:t>
            </w:r>
          </w:p>
        </w:tc>
        <w:tc>
          <w:tcPr>
            <w:tcW w:w="1170" w:type="dxa"/>
            <w:tcBorders>
              <w:top w:val="single" w:sz="6" w:space="0" w:color="auto"/>
              <w:left w:val="single" w:sz="6" w:space="0" w:color="auto"/>
              <w:bottom w:val="single" w:sz="6" w:space="0" w:color="auto"/>
              <w:right w:val="single" w:sz="6" w:space="0" w:color="auto"/>
            </w:tcBorders>
          </w:tcPr>
          <w:p w14:paraId="163439E2" w14:textId="51E638CF" w:rsidR="00011ADB" w:rsidRPr="00250573" w:rsidRDefault="00011ADB" w:rsidP="00D733D0">
            <w:pPr>
              <w:pStyle w:val="TableText"/>
              <w:spacing w:before="240"/>
              <w:ind w:left="29" w:right="29"/>
              <w:rPr>
                <w:lang w:val="en-GB"/>
              </w:rPr>
            </w:pPr>
            <w:r>
              <w:rPr>
                <w:lang w:val="en-GB"/>
              </w:rPr>
              <w:t>10-07-13</w:t>
            </w:r>
          </w:p>
        </w:tc>
      </w:tr>
      <w:tr w:rsidR="00011ADB" w14:paraId="2F9D2C5D" w14:textId="77777777" w:rsidTr="00D733D0">
        <w:tc>
          <w:tcPr>
            <w:tcW w:w="3780" w:type="dxa"/>
            <w:tcBorders>
              <w:top w:val="single" w:sz="6" w:space="0" w:color="auto"/>
              <w:left w:val="single" w:sz="6" w:space="0" w:color="auto"/>
              <w:bottom w:val="single" w:sz="6" w:space="0" w:color="auto"/>
              <w:right w:val="single" w:sz="6" w:space="0" w:color="auto"/>
            </w:tcBorders>
          </w:tcPr>
          <w:p w14:paraId="26F0EA60" w14:textId="3BBBC5A0" w:rsidR="00011ADB" w:rsidRPr="00C574BB" w:rsidRDefault="00011ADB" w:rsidP="00D733D0">
            <w:pPr>
              <w:pStyle w:val="TableText"/>
              <w:spacing w:before="240"/>
              <w:ind w:left="29" w:right="29"/>
              <w:rPr>
                <w:lang w:val="en-GB"/>
              </w:rPr>
            </w:pPr>
            <w:r w:rsidRPr="00C574BB">
              <w:rPr>
                <w:lang w:val="en-GB"/>
              </w:rPr>
              <w:t>We should display a message to the company admin or send a remainder email about expiry of the trial period. Please confirm.</w:t>
            </w:r>
          </w:p>
        </w:tc>
        <w:tc>
          <w:tcPr>
            <w:tcW w:w="990" w:type="dxa"/>
            <w:tcBorders>
              <w:top w:val="single" w:sz="6" w:space="0" w:color="auto"/>
              <w:left w:val="single" w:sz="6" w:space="0" w:color="auto"/>
              <w:bottom w:val="single" w:sz="6" w:space="0" w:color="auto"/>
              <w:right w:val="single" w:sz="6" w:space="0" w:color="auto"/>
            </w:tcBorders>
          </w:tcPr>
          <w:p w14:paraId="035C3E6B" w14:textId="2D995CCC" w:rsidR="00011ADB" w:rsidRDefault="00011ADB" w:rsidP="00D733D0">
            <w:pPr>
              <w:pStyle w:val="TableText"/>
              <w:spacing w:before="240"/>
              <w:ind w:left="29" w:right="29"/>
              <w:rPr>
                <w:lang w:val="en-GB"/>
              </w:rPr>
            </w:pPr>
            <w:r>
              <w:rPr>
                <w:lang w:val="en-GB"/>
              </w:rPr>
              <w:t>09-07-13</w:t>
            </w:r>
          </w:p>
        </w:tc>
        <w:tc>
          <w:tcPr>
            <w:tcW w:w="3330" w:type="dxa"/>
            <w:tcBorders>
              <w:top w:val="single" w:sz="6" w:space="0" w:color="auto"/>
              <w:left w:val="single" w:sz="6" w:space="0" w:color="auto"/>
              <w:bottom w:val="single" w:sz="6" w:space="0" w:color="auto"/>
              <w:right w:val="single" w:sz="6" w:space="0" w:color="auto"/>
            </w:tcBorders>
          </w:tcPr>
          <w:p w14:paraId="04D344AC" w14:textId="6F89D77F" w:rsidR="00011ADB" w:rsidRPr="00C574BB" w:rsidRDefault="00011ADB" w:rsidP="00D733D0">
            <w:pPr>
              <w:pStyle w:val="TableText"/>
              <w:spacing w:before="240"/>
              <w:ind w:left="29" w:right="29"/>
              <w:rPr>
                <w:lang w:val="en-GB"/>
              </w:rPr>
            </w:pPr>
            <w:r w:rsidRPr="00C574BB">
              <w:rPr>
                <w:lang w:val="en-GB"/>
              </w:rPr>
              <w:t>Agree.  I will modify the use case to include this.</w:t>
            </w:r>
          </w:p>
        </w:tc>
        <w:tc>
          <w:tcPr>
            <w:tcW w:w="1170" w:type="dxa"/>
            <w:tcBorders>
              <w:top w:val="single" w:sz="6" w:space="0" w:color="auto"/>
              <w:left w:val="single" w:sz="6" w:space="0" w:color="auto"/>
              <w:bottom w:val="single" w:sz="6" w:space="0" w:color="auto"/>
              <w:right w:val="single" w:sz="6" w:space="0" w:color="auto"/>
            </w:tcBorders>
          </w:tcPr>
          <w:p w14:paraId="37FE3DFF" w14:textId="161D17BA" w:rsidR="00011ADB" w:rsidRDefault="00011ADB" w:rsidP="00D733D0">
            <w:pPr>
              <w:pStyle w:val="TableText"/>
              <w:spacing w:before="240"/>
              <w:ind w:left="29" w:right="29"/>
              <w:rPr>
                <w:lang w:val="en-GB"/>
              </w:rPr>
            </w:pPr>
            <w:r>
              <w:rPr>
                <w:lang w:val="en-GB"/>
              </w:rPr>
              <w:t>10-07-13</w:t>
            </w:r>
          </w:p>
        </w:tc>
      </w:tr>
      <w:tr w:rsidR="00476292" w14:paraId="4D6A3F95" w14:textId="77777777" w:rsidTr="00D733D0">
        <w:trPr>
          <w:ins w:id="147" w:author="Eric Landeen" w:date="2013-07-18T11:08:00Z"/>
        </w:trPr>
        <w:tc>
          <w:tcPr>
            <w:tcW w:w="3780" w:type="dxa"/>
            <w:tcBorders>
              <w:top w:val="single" w:sz="6" w:space="0" w:color="auto"/>
              <w:left w:val="single" w:sz="6" w:space="0" w:color="auto"/>
              <w:bottom w:val="single" w:sz="6" w:space="0" w:color="auto"/>
              <w:right w:val="single" w:sz="6" w:space="0" w:color="auto"/>
            </w:tcBorders>
          </w:tcPr>
          <w:p w14:paraId="2093492C" w14:textId="0F5963FF" w:rsidR="00476292" w:rsidRPr="00C574BB" w:rsidRDefault="00476292" w:rsidP="00D733D0">
            <w:pPr>
              <w:pStyle w:val="TableText"/>
              <w:spacing w:before="240"/>
              <w:ind w:left="29" w:right="29"/>
              <w:rPr>
                <w:ins w:id="148" w:author="Eric Landeen" w:date="2013-07-18T11:08:00Z"/>
                <w:lang w:val="en-GB"/>
              </w:rPr>
            </w:pPr>
            <w:ins w:id="149" w:author="Eric Landeen" w:date="2013-07-18T11:09:00Z">
              <w:r>
                <w:rPr>
                  <w:lang w:val="en-GB"/>
                </w:rPr>
                <w:lastRenderedPageBreak/>
                <w:t>How do we know which company account to log the user into when the username and password are the same?</w:t>
              </w:r>
            </w:ins>
          </w:p>
        </w:tc>
        <w:tc>
          <w:tcPr>
            <w:tcW w:w="990" w:type="dxa"/>
            <w:tcBorders>
              <w:top w:val="single" w:sz="6" w:space="0" w:color="auto"/>
              <w:left w:val="single" w:sz="6" w:space="0" w:color="auto"/>
              <w:bottom w:val="single" w:sz="6" w:space="0" w:color="auto"/>
              <w:right w:val="single" w:sz="6" w:space="0" w:color="auto"/>
            </w:tcBorders>
          </w:tcPr>
          <w:p w14:paraId="4D6AE2D1" w14:textId="7E983343" w:rsidR="00476292" w:rsidRDefault="00476292" w:rsidP="00D733D0">
            <w:pPr>
              <w:pStyle w:val="TableText"/>
              <w:spacing w:before="240"/>
              <w:ind w:left="29" w:right="29"/>
              <w:rPr>
                <w:ins w:id="150" w:author="Eric Landeen" w:date="2013-07-18T11:08:00Z"/>
                <w:lang w:val="en-GB"/>
              </w:rPr>
            </w:pPr>
            <w:ins w:id="151" w:author="Eric Landeen" w:date="2013-07-18T11:09:00Z">
              <w:r>
                <w:rPr>
                  <w:lang w:val="en-GB"/>
                </w:rPr>
                <w:t>7/16/2013</w:t>
              </w:r>
            </w:ins>
          </w:p>
        </w:tc>
        <w:tc>
          <w:tcPr>
            <w:tcW w:w="3330" w:type="dxa"/>
            <w:tcBorders>
              <w:top w:val="single" w:sz="6" w:space="0" w:color="auto"/>
              <w:left w:val="single" w:sz="6" w:space="0" w:color="auto"/>
              <w:bottom w:val="single" w:sz="6" w:space="0" w:color="auto"/>
              <w:right w:val="single" w:sz="6" w:space="0" w:color="auto"/>
            </w:tcBorders>
          </w:tcPr>
          <w:p w14:paraId="188C50DB" w14:textId="389671CA" w:rsidR="00476292" w:rsidRPr="00C574BB" w:rsidRDefault="00476292" w:rsidP="00D733D0">
            <w:pPr>
              <w:pStyle w:val="TableText"/>
              <w:spacing w:before="240"/>
              <w:ind w:left="29" w:right="29"/>
              <w:rPr>
                <w:ins w:id="152" w:author="Eric Landeen" w:date="2013-07-18T11:08:00Z"/>
                <w:lang w:val="en-GB"/>
              </w:rPr>
            </w:pPr>
            <w:ins w:id="153" w:author="Eric Landeen" w:date="2013-07-18T11:09:00Z">
              <w:r>
                <w:rPr>
                  <w:lang w:val="en-GB"/>
                </w:rPr>
                <w:t>Lets change</w:t>
              </w:r>
              <w:r w:rsidRPr="009F4498">
                <w:rPr>
                  <w:rFonts w:cs="Arial"/>
                  <w:lang w:val="en-GB"/>
                </w:rPr>
                <w:t xml:space="preserve"> the requirements such that </w:t>
              </w:r>
              <w:r w:rsidRPr="009F4498">
                <w:rPr>
                  <w:rFonts w:cs="Arial"/>
                </w:rPr>
                <w:t>we require and enforce that a user's username is unique and not already in use across all company accounts.</w:t>
              </w:r>
            </w:ins>
          </w:p>
        </w:tc>
        <w:tc>
          <w:tcPr>
            <w:tcW w:w="1170" w:type="dxa"/>
            <w:tcBorders>
              <w:top w:val="single" w:sz="6" w:space="0" w:color="auto"/>
              <w:left w:val="single" w:sz="6" w:space="0" w:color="auto"/>
              <w:bottom w:val="single" w:sz="6" w:space="0" w:color="auto"/>
              <w:right w:val="single" w:sz="6" w:space="0" w:color="auto"/>
            </w:tcBorders>
          </w:tcPr>
          <w:p w14:paraId="5A06AEBC" w14:textId="2FF38C39" w:rsidR="00476292" w:rsidRDefault="00476292" w:rsidP="00D733D0">
            <w:pPr>
              <w:pStyle w:val="TableText"/>
              <w:spacing w:before="240"/>
              <w:ind w:left="29" w:right="29"/>
              <w:rPr>
                <w:ins w:id="154" w:author="Eric Landeen" w:date="2013-07-18T11:08:00Z"/>
                <w:lang w:val="en-GB"/>
              </w:rPr>
            </w:pPr>
            <w:ins w:id="155" w:author="Eric Landeen" w:date="2013-07-18T11:09:00Z">
              <w:r>
                <w:rPr>
                  <w:lang w:val="en-GB"/>
                </w:rPr>
                <w:t>7/18/2013</w:t>
              </w:r>
            </w:ins>
          </w:p>
        </w:tc>
      </w:tr>
      <w:tr w:rsidR="000623B7" w14:paraId="3223C25B" w14:textId="77777777" w:rsidTr="00D733D0">
        <w:trPr>
          <w:ins w:id="156" w:author="Eric Landeen" w:date="2013-07-22T09:43:00Z"/>
        </w:trPr>
        <w:tc>
          <w:tcPr>
            <w:tcW w:w="3780" w:type="dxa"/>
            <w:tcBorders>
              <w:top w:val="single" w:sz="6" w:space="0" w:color="auto"/>
              <w:left w:val="single" w:sz="6" w:space="0" w:color="auto"/>
              <w:bottom w:val="single" w:sz="6" w:space="0" w:color="auto"/>
              <w:right w:val="single" w:sz="6" w:space="0" w:color="auto"/>
            </w:tcBorders>
          </w:tcPr>
          <w:p w14:paraId="09D114ED" w14:textId="20E3FDB8" w:rsidR="000623B7" w:rsidRDefault="000623B7" w:rsidP="00D733D0">
            <w:pPr>
              <w:pStyle w:val="TableText"/>
              <w:spacing w:before="240"/>
              <w:ind w:left="29" w:right="29"/>
              <w:rPr>
                <w:ins w:id="157" w:author="Eric Landeen" w:date="2013-07-22T09:43:00Z"/>
                <w:lang w:val="en-GB"/>
              </w:rPr>
            </w:pPr>
            <w:ins w:id="158" w:author="Eric Landeen" w:date="2013-07-22T09:44:00Z">
              <w:r>
                <w:rPr>
                  <w:lang w:val="en-GB"/>
                </w:rPr>
                <w:t>What is the landing page for the user after they login?</w:t>
              </w:r>
            </w:ins>
          </w:p>
        </w:tc>
        <w:tc>
          <w:tcPr>
            <w:tcW w:w="990" w:type="dxa"/>
            <w:tcBorders>
              <w:top w:val="single" w:sz="6" w:space="0" w:color="auto"/>
              <w:left w:val="single" w:sz="6" w:space="0" w:color="auto"/>
              <w:bottom w:val="single" w:sz="6" w:space="0" w:color="auto"/>
              <w:right w:val="single" w:sz="6" w:space="0" w:color="auto"/>
            </w:tcBorders>
          </w:tcPr>
          <w:p w14:paraId="351C834B" w14:textId="658946F5" w:rsidR="000623B7" w:rsidRDefault="000623B7" w:rsidP="00D733D0">
            <w:pPr>
              <w:pStyle w:val="TableText"/>
              <w:spacing w:before="240"/>
              <w:ind w:left="29" w:right="29"/>
              <w:rPr>
                <w:ins w:id="159" w:author="Eric Landeen" w:date="2013-07-22T09:43:00Z"/>
                <w:lang w:val="en-GB"/>
              </w:rPr>
            </w:pPr>
            <w:ins w:id="160" w:author="Eric Landeen" w:date="2013-07-22T09:44:00Z">
              <w:r>
                <w:rPr>
                  <w:lang w:val="en-GB"/>
                </w:rPr>
                <w:t>7/20/2013</w:t>
              </w:r>
            </w:ins>
          </w:p>
        </w:tc>
        <w:tc>
          <w:tcPr>
            <w:tcW w:w="3330" w:type="dxa"/>
            <w:tcBorders>
              <w:top w:val="single" w:sz="6" w:space="0" w:color="auto"/>
              <w:left w:val="single" w:sz="6" w:space="0" w:color="auto"/>
              <w:bottom w:val="single" w:sz="6" w:space="0" w:color="auto"/>
              <w:right w:val="single" w:sz="6" w:space="0" w:color="auto"/>
            </w:tcBorders>
          </w:tcPr>
          <w:p w14:paraId="21E59AC1" w14:textId="5E7415A8" w:rsidR="000623B7" w:rsidRDefault="000623B7" w:rsidP="00D733D0">
            <w:pPr>
              <w:pStyle w:val="TableText"/>
              <w:spacing w:before="240"/>
              <w:ind w:left="29" w:right="29"/>
              <w:rPr>
                <w:ins w:id="161" w:author="Eric Landeen" w:date="2013-07-22T09:43:00Z"/>
                <w:lang w:val="en-GB"/>
              </w:rPr>
            </w:pPr>
            <w:ins w:id="162" w:author="Eric Landeen" w:date="2013-07-22T09:44:00Z">
              <w:r>
                <w:rPr>
                  <w:lang w:val="en-GB"/>
                </w:rPr>
                <w:t>Welcome page for first time logged in user.  Home page for subsequent logins.</w:t>
              </w:r>
            </w:ins>
          </w:p>
        </w:tc>
        <w:tc>
          <w:tcPr>
            <w:tcW w:w="1170" w:type="dxa"/>
            <w:tcBorders>
              <w:top w:val="single" w:sz="6" w:space="0" w:color="auto"/>
              <w:left w:val="single" w:sz="6" w:space="0" w:color="auto"/>
              <w:bottom w:val="single" w:sz="6" w:space="0" w:color="auto"/>
              <w:right w:val="single" w:sz="6" w:space="0" w:color="auto"/>
            </w:tcBorders>
          </w:tcPr>
          <w:p w14:paraId="006EB509" w14:textId="266FBEBA" w:rsidR="000623B7" w:rsidRDefault="000623B7" w:rsidP="00D733D0">
            <w:pPr>
              <w:pStyle w:val="TableText"/>
              <w:spacing w:before="240"/>
              <w:ind w:left="29" w:right="29"/>
              <w:rPr>
                <w:ins w:id="163" w:author="Eric Landeen" w:date="2013-07-22T09:43:00Z"/>
                <w:lang w:val="en-GB"/>
              </w:rPr>
            </w:pPr>
            <w:ins w:id="164" w:author="Eric Landeen" w:date="2013-07-22T09:44:00Z">
              <w:r>
                <w:rPr>
                  <w:lang w:val="en-GB"/>
                </w:rPr>
                <w:t>7/21/2013</w:t>
              </w:r>
            </w:ins>
          </w:p>
        </w:tc>
      </w:tr>
      <w:tr w:rsidR="00D56D9C" w14:paraId="3FD9E2C4" w14:textId="77777777" w:rsidTr="00D733D0">
        <w:trPr>
          <w:ins w:id="165" w:author="Abhay Lalpotu" w:date="2013-07-24T18:57:00Z"/>
        </w:trPr>
        <w:tc>
          <w:tcPr>
            <w:tcW w:w="3780" w:type="dxa"/>
            <w:tcBorders>
              <w:top w:val="single" w:sz="6" w:space="0" w:color="auto"/>
              <w:left w:val="single" w:sz="6" w:space="0" w:color="auto"/>
              <w:bottom w:val="single" w:sz="6" w:space="0" w:color="auto"/>
              <w:right w:val="single" w:sz="6" w:space="0" w:color="auto"/>
            </w:tcBorders>
          </w:tcPr>
          <w:p w14:paraId="0A9A85C5" w14:textId="77777777" w:rsidR="00D56D9C" w:rsidRDefault="00D56D9C">
            <w:pPr>
              <w:overflowPunct/>
              <w:autoSpaceDE/>
              <w:autoSpaceDN/>
              <w:adjustRightInd/>
              <w:spacing w:after="0"/>
              <w:textAlignment w:val="auto"/>
              <w:rPr>
                <w:ins w:id="166" w:author="Abhay Lalpotu" w:date="2013-07-24T18:58:00Z"/>
              </w:rPr>
              <w:pPrChange w:id="167" w:author="Abhay Lalpotu" w:date="2013-07-24T18:58:00Z">
                <w:pPr>
                  <w:pStyle w:val="ListParagraph"/>
                  <w:numPr>
                    <w:numId w:val="28"/>
                  </w:numPr>
                  <w:overflowPunct/>
                  <w:autoSpaceDE/>
                  <w:autoSpaceDN/>
                  <w:adjustRightInd/>
                  <w:spacing w:after="0"/>
                  <w:ind w:hanging="360"/>
                  <w:contextualSpacing w:val="0"/>
                  <w:textAlignment w:val="auto"/>
                </w:pPr>
              </w:pPrChange>
            </w:pPr>
            <w:ins w:id="168" w:author="Abhay Lalpotu" w:date="2013-07-24T18:58:00Z">
              <w:r>
                <w:t xml:space="preserve">For </w:t>
              </w:r>
              <w:proofErr w:type="spellStart"/>
              <w:r>
                <w:t>first_name</w:t>
              </w:r>
              <w:proofErr w:type="spellEnd"/>
              <w:r>
                <w:t xml:space="preserve"> &amp; </w:t>
              </w:r>
              <w:proofErr w:type="spellStart"/>
              <w:r>
                <w:t>last_name</w:t>
              </w:r>
              <w:proofErr w:type="spellEnd"/>
              <w:r>
                <w:t xml:space="preserve"> fields</w:t>
              </w:r>
              <w:proofErr w:type="gramStart"/>
              <w:r>
                <w:t>,  How</w:t>
              </w:r>
              <w:proofErr w:type="gramEnd"/>
              <w:r>
                <w:t xml:space="preserve"> many min or max alphabets allow? What will error </w:t>
              </w:r>
              <w:proofErr w:type="gramStart"/>
              <w:r>
                <w:t>message ?</w:t>
              </w:r>
              <w:proofErr w:type="gramEnd"/>
            </w:ins>
          </w:p>
          <w:p w14:paraId="6D4224C7" w14:textId="77777777" w:rsidR="00D56D9C" w:rsidRDefault="00D56D9C" w:rsidP="00D733D0">
            <w:pPr>
              <w:pStyle w:val="TableText"/>
              <w:spacing w:before="240"/>
              <w:ind w:left="29" w:right="29"/>
              <w:rPr>
                <w:ins w:id="169" w:author="Abhay Lalpotu" w:date="2013-07-24T18:57:00Z"/>
                <w:lang w:val="en-GB"/>
              </w:rPr>
            </w:pPr>
          </w:p>
        </w:tc>
        <w:tc>
          <w:tcPr>
            <w:tcW w:w="990" w:type="dxa"/>
            <w:tcBorders>
              <w:top w:val="single" w:sz="6" w:space="0" w:color="auto"/>
              <w:left w:val="single" w:sz="6" w:space="0" w:color="auto"/>
              <w:bottom w:val="single" w:sz="6" w:space="0" w:color="auto"/>
              <w:right w:val="single" w:sz="6" w:space="0" w:color="auto"/>
            </w:tcBorders>
          </w:tcPr>
          <w:p w14:paraId="1D89D09E" w14:textId="650A9CEC" w:rsidR="00D56D9C" w:rsidRDefault="00D56D9C" w:rsidP="00D733D0">
            <w:pPr>
              <w:pStyle w:val="TableText"/>
              <w:spacing w:before="240"/>
              <w:ind w:left="29" w:right="29"/>
              <w:rPr>
                <w:ins w:id="170" w:author="Abhay Lalpotu" w:date="2013-07-24T18:57:00Z"/>
                <w:lang w:val="en-GB"/>
              </w:rPr>
            </w:pPr>
            <w:ins w:id="171" w:author="Abhay Lalpotu" w:date="2013-07-24T18:58:00Z">
              <w:r>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4B150DA5" w14:textId="77777777" w:rsidR="00D56D9C" w:rsidRDefault="00D56D9C" w:rsidP="00D733D0">
            <w:pPr>
              <w:pStyle w:val="TableText"/>
              <w:spacing w:before="240"/>
              <w:ind w:left="29" w:right="29"/>
              <w:rPr>
                <w:ins w:id="172" w:author="Abhay Lalpotu" w:date="2013-07-24T18:57:00Z"/>
                <w:lang w:val="en-GB"/>
              </w:rPr>
            </w:pPr>
          </w:p>
        </w:tc>
        <w:tc>
          <w:tcPr>
            <w:tcW w:w="1170" w:type="dxa"/>
            <w:tcBorders>
              <w:top w:val="single" w:sz="6" w:space="0" w:color="auto"/>
              <w:left w:val="single" w:sz="6" w:space="0" w:color="auto"/>
              <w:bottom w:val="single" w:sz="6" w:space="0" w:color="auto"/>
              <w:right w:val="single" w:sz="6" w:space="0" w:color="auto"/>
            </w:tcBorders>
          </w:tcPr>
          <w:p w14:paraId="01B96164" w14:textId="77777777" w:rsidR="00D56D9C" w:rsidRDefault="00D56D9C" w:rsidP="00D733D0">
            <w:pPr>
              <w:pStyle w:val="TableText"/>
              <w:spacing w:before="240"/>
              <w:ind w:left="29" w:right="29"/>
              <w:rPr>
                <w:ins w:id="173" w:author="Abhay Lalpotu" w:date="2013-07-24T18:57:00Z"/>
                <w:lang w:val="en-GB"/>
              </w:rPr>
            </w:pPr>
          </w:p>
        </w:tc>
      </w:tr>
      <w:tr w:rsidR="00D56D9C" w14:paraId="642F5FDB" w14:textId="77777777" w:rsidTr="00D733D0">
        <w:trPr>
          <w:ins w:id="174" w:author="Abhay Lalpotu" w:date="2013-07-24T18:58:00Z"/>
        </w:trPr>
        <w:tc>
          <w:tcPr>
            <w:tcW w:w="3780" w:type="dxa"/>
            <w:tcBorders>
              <w:top w:val="single" w:sz="6" w:space="0" w:color="auto"/>
              <w:left w:val="single" w:sz="6" w:space="0" w:color="auto"/>
              <w:bottom w:val="single" w:sz="6" w:space="0" w:color="auto"/>
              <w:right w:val="single" w:sz="6" w:space="0" w:color="auto"/>
            </w:tcBorders>
          </w:tcPr>
          <w:p w14:paraId="5A4EDF37" w14:textId="69C5BB4D" w:rsidR="00D56D9C" w:rsidRDefault="00D56D9C" w:rsidP="00D56D9C">
            <w:pPr>
              <w:overflowPunct/>
              <w:autoSpaceDE/>
              <w:autoSpaceDN/>
              <w:adjustRightInd/>
              <w:spacing w:after="0"/>
              <w:textAlignment w:val="auto"/>
              <w:rPr>
                <w:ins w:id="175" w:author="Abhay Lalpotu" w:date="2013-07-24T18:58:00Z"/>
              </w:rPr>
            </w:pPr>
            <w:ins w:id="176" w:author="Abhay Lalpotu" w:date="2013-07-24T18:59:00Z">
              <w:r w:rsidRPr="00D56D9C">
                <w:t xml:space="preserve">For Company &amp; Job Title fields, which special character are allow or </w:t>
              </w:r>
              <w:proofErr w:type="gramStart"/>
              <w:r w:rsidRPr="00D56D9C">
                <w:t>not ?</w:t>
              </w:r>
              <w:proofErr w:type="gramEnd"/>
              <w:r w:rsidRPr="00D56D9C">
                <w:t xml:space="preserve"> </w:t>
              </w:r>
              <w:proofErr w:type="gramStart"/>
              <w:r w:rsidRPr="00D56D9C">
                <w:t>what</w:t>
              </w:r>
              <w:proofErr w:type="gramEnd"/>
              <w:r w:rsidRPr="00D56D9C">
                <w:t xml:space="preserve"> will be error message ?</w:t>
              </w:r>
            </w:ins>
          </w:p>
        </w:tc>
        <w:tc>
          <w:tcPr>
            <w:tcW w:w="990" w:type="dxa"/>
            <w:tcBorders>
              <w:top w:val="single" w:sz="6" w:space="0" w:color="auto"/>
              <w:left w:val="single" w:sz="6" w:space="0" w:color="auto"/>
              <w:bottom w:val="single" w:sz="6" w:space="0" w:color="auto"/>
              <w:right w:val="single" w:sz="6" w:space="0" w:color="auto"/>
            </w:tcBorders>
          </w:tcPr>
          <w:p w14:paraId="1ED6228A" w14:textId="79433691" w:rsidR="00D56D9C" w:rsidRDefault="00D56D9C" w:rsidP="00D733D0">
            <w:pPr>
              <w:pStyle w:val="TableText"/>
              <w:spacing w:before="240"/>
              <w:ind w:left="29" w:right="29"/>
              <w:rPr>
                <w:ins w:id="177" w:author="Abhay Lalpotu" w:date="2013-07-24T18:58:00Z"/>
                <w:lang w:val="en-GB"/>
              </w:rPr>
            </w:pPr>
            <w:ins w:id="178" w:author="Abhay Lalpotu" w:date="2013-07-24T18:59:00Z">
              <w:r>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17F7DA1B" w14:textId="77777777" w:rsidR="00D56D9C" w:rsidRDefault="00D56D9C" w:rsidP="00D733D0">
            <w:pPr>
              <w:pStyle w:val="TableText"/>
              <w:spacing w:before="240"/>
              <w:ind w:left="29" w:right="29"/>
              <w:rPr>
                <w:ins w:id="179" w:author="Abhay Lalpotu" w:date="2013-07-24T18:58:00Z"/>
                <w:lang w:val="en-GB"/>
              </w:rPr>
            </w:pPr>
          </w:p>
        </w:tc>
        <w:tc>
          <w:tcPr>
            <w:tcW w:w="1170" w:type="dxa"/>
            <w:tcBorders>
              <w:top w:val="single" w:sz="6" w:space="0" w:color="auto"/>
              <w:left w:val="single" w:sz="6" w:space="0" w:color="auto"/>
              <w:bottom w:val="single" w:sz="6" w:space="0" w:color="auto"/>
              <w:right w:val="single" w:sz="6" w:space="0" w:color="auto"/>
            </w:tcBorders>
          </w:tcPr>
          <w:p w14:paraId="1A770CB6" w14:textId="77777777" w:rsidR="00D56D9C" w:rsidRDefault="00D56D9C" w:rsidP="00D733D0">
            <w:pPr>
              <w:pStyle w:val="TableText"/>
              <w:spacing w:before="240"/>
              <w:ind w:left="29" w:right="29"/>
              <w:rPr>
                <w:ins w:id="180" w:author="Abhay Lalpotu" w:date="2013-07-24T18:58:00Z"/>
                <w:lang w:val="en-GB"/>
              </w:rPr>
            </w:pPr>
          </w:p>
        </w:tc>
      </w:tr>
      <w:tr w:rsidR="00D56D9C" w14:paraId="1C35CD07" w14:textId="77777777" w:rsidTr="00D733D0">
        <w:trPr>
          <w:ins w:id="181" w:author="Abhay Lalpotu" w:date="2013-07-24T18:58:00Z"/>
        </w:trPr>
        <w:tc>
          <w:tcPr>
            <w:tcW w:w="3780" w:type="dxa"/>
            <w:tcBorders>
              <w:top w:val="single" w:sz="6" w:space="0" w:color="auto"/>
              <w:left w:val="single" w:sz="6" w:space="0" w:color="auto"/>
              <w:bottom w:val="single" w:sz="6" w:space="0" w:color="auto"/>
              <w:right w:val="single" w:sz="6" w:space="0" w:color="auto"/>
            </w:tcBorders>
          </w:tcPr>
          <w:p w14:paraId="6413A0E7" w14:textId="5D68FF87" w:rsidR="00D56D9C" w:rsidRDefault="00D56D9C" w:rsidP="00D56D9C">
            <w:pPr>
              <w:overflowPunct/>
              <w:autoSpaceDE/>
              <w:autoSpaceDN/>
              <w:adjustRightInd/>
              <w:spacing w:after="0"/>
              <w:textAlignment w:val="auto"/>
              <w:rPr>
                <w:ins w:id="182" w:author="Abhay Lalpotu" w:date="2013-07-24T18:58:00Z"/>
              </w:rPr>
            </w:pPr>
            <w:ins w:id="183" w:author="Abhay Lalpotu" w:date="2013-07-24T18:59:00Z">
              <w:r w:rsidRPr="00D56D9C">
                <w:t xml:space="preserve">For Phone field any US format (e.g. like 888-888-8888 or 888.888.8888 or </w:t>
              </w:r>
              <w:proofErr w:type="gramStart"/>
              <w:r w:rsidRPr="00D56D9C">
                <w:t>8888888888  etc</w:t>
              </w:r>
              <w:proofErr w:type="gramEnd"/>
              <w:r w:rsidRPr="00D56D9C">
                <w:t>.) please suggest</w:t>
              </w:r>
              <w:r>
                <w:t>.</w:t>
              </w:r>
            </w:ins>
          </w:p>
        </w:tc>
        <w:tc>
          <w:tcPr>
            <w:tcW w:w="990" w:type="dxa"/>
            <w:tcBorders>
              <w:top w:val="single" w:sz="6" w:space="0" w:color="auto"/>
              <w:left w:val="single" w:sz="6" w:space="0" w:color="auto"/>
              <w:bottom w:val="single" w:sz="6" w:space="0" w:color="auto"/>
              <w:right w:val="single" w:sz="6" w:space="0" w:color="auto"/>
            </w:tcBorders>
          </w:tcPr>
          <w:p w14:paraId="6010B940" w14:textId="22915030" w:rsidR="00D56D9C" w:rsidRDefault="00D56D9C" w:rsidP="00D733D0">
            <w:pPr>
              <w:pStyle w:val="TableText"/>
              <w:spacing w:before="240"/>
              <w:ind w:left="29" w:right="29"/>
              <w:rPr>
                <w:ins w:id="184" w:author="Abhay Lalpotu" w:date="2013-07-24T18:58:00Z"/>
                <w:lang w:val="en-GB"/>
              </w:rPr>
            </w:pPr>
            <w:ins w:id="185" w:author="Abhay Lalpotu" w:date="2013-07-24T18:59:00Z">
              <w:r>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7C9FA556" w14:textId="77777777" w:rsidR="00D56D9C" w:rsidRDefault="00D56D9C" w:rsidP="00D733D0">
            <w:pPr>
              <w:pStyle w:val="TableText"/>
              <w:spacing w:before="240"/>
              <w:ind w:left="29" w:right="29"/>
              <w:rPr>
                <w:ins w:id="186" w:author="Abhay Lalpotu" w:date="2013-07-24T18:58:00Z"/>
                <w:lang w:val="en-GB"/>
              </w:rPr>
            </w:pPr>
          </w:p>
        </w:tc>
        <w:tc>
          <w:tcPr>
            <w:tcW w:w="1170" w:type="dxa"/>
            <w:tcBorders>
              <w:top w:val="single" w:sz="6" w:space="0" w:color="auto"/>
              <w:left w:val="single" w:sz="6" w:space="0" w:color="auto"/>
              <w:bottom w:val="single" w:sz="6" w:space="0" w:color="auto"/>
              <w:right w:val="single" w:sz="6" w:space="0" w:color="auto"/>
            </w:tcBorders>
          </w:tcPr>
          <w:p w14:paraId="1396D353" w14:textId="77777777" w:rsidR="00D56D9C" w:rsidRDefault="00D56D9C" w:rsidP="00D733D0">
            <w:pPr>
              <w:pStyle w:val="TableText"/>
              <w:spacing w:before="240"/>
              <w:ind w:left="29" w:right="29"/>
              <w:rPr>
                <w:ins w:id="187" w:author="Abhay Lalpotu" w:date="2013-07-24T18:58:00Z"/>
                <w:lang w:val="en-GB"/>
              </w:rPr>
            </w:pPr>
          </w:p>
        </w:tc>
      </w:tr>
      <w:tr w:rsidR="00D56D9C" w14:paraId="66D66C80" w14:textId="77777777" w:rsidTr="00D733D0">
        <w:trPr>
          <w:ins w:id="188" w:author="Abhay Lalpotu" w:date="2013-07-24T18:58:00Z"/>
        </w:trPr>
        <w:tc>
          <w:tcPr>
            <w:tcW w:w="3780" w:type="dxa"/>
            <w:tcBorders>
              <w:top w:val="single" w:sz="6" w:space="0" w:color="auto"/>
              <w:left w:val="single" w:sz="6" w:space="0" w:color="auto"/>
              <w:bottom w:val="single" w:sz="6" w:space="0" w:color="auto"/>
              <w:right w:val="single" w:sz="6" w:space="0" w:color="auto"/>
            </w:tcBorders>
          </w:tcPr>
          <w:p w14:paraId="232D2510" w14:textId="22E87832" w:rsidR="00D56D9C" w:rsidRDefault="00D56D9C" w:rsidP="00D56D9C">
            <w:pPr>
              <w:overflowPunct/>
              <w:autoSpaceDE/>
              <w:autoSpaceDN/>
              <w:adjustRightInd/>
              <w:spacing w:after="0"/>
              <w:textAlignment w:val="auto"/>
              <w:rPr>
                <w:ins w:id="189" w:author="Abhay Lalpotu" w:date="2013-07-24T18:58:00Z"/>
              </w:rPr>
            </w:pPr>
            <w:ins w:id="190" w:author="Abhay Lalpotu" w:date="2013-07-24T18:59:00Z">
              <w:r w:rsidRPr="00D56D9C">
                <w:t xml:space="preserve">For Security Answer field, How many max characters are </w:t>
              </w:r>
              <w:proofErr w:type="gramStart"/>
              <w:r w:rsidRPr="00D56D9C">
                <w:t>allowed ?</w:t>
              </w:r>
            </w:ins>
            <w:proofErr w:type="gramEnd"/>
          </w:p>
        </w:tc>
        <w:tc>
          <w:tcPr>
            <w:tcW w:w="990" w:type="dxa"/>
            <w:tcBorders>
              <w:top w:val="single" w:sz="6" w:space="0" w:color="auto"/>
              <w:left w:val="single" w:sz="6" w:space="0" w:color="auto"/>
              <w:bottom w:val="single" w:sz="6" w:space="0" w:color="auto"/>
              <w:right w:val="single" w:sz="6" w:space="0" w:color="auto"/>
            </w:tcBorders>
          </w:tcPr>
          <w:p w14:paraId="15F3A6EA" w14:textId="3BBE107D" w:rsidR="00D56D9C" w:rsidRDefault="00D56D9C" w:rsidP="00D733D0">
            <w:pPr>
              <w:pStyle w:val="TableText"/>
              <w:spacing w:before="240"/>
              <w:ind w:left="29" w:right="29"/>
              <w:rPr>
                <w:ins w:id="191" w:author="Abhay Lalpotu" w:date="2013-07-24T18:58:00Z"/>
                <w:lang w:val="en-GB"/>
              </w:rPr>
            </w:pPr>
            <w:ins w:id="192" w:author="Abhay Lalpotu" w:date="2013-07-24T18:59:00Z">
              <w:r>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3F571927" w14:textId="77777777" w:rsidR="00D56D9C" w:rsidRDefault="00D56D9C" w:rsidP="00D733D0">
            <w:pPr>
              <w:pStyle w:val="TableText"/>
              <w:spacing w:before="240"/>
              <w:ind w:left="29" w:right="29"/>
              <w:rPr>
                <w:ins w:id="193" w:author="Abhay Lalpotu" w:date="2013-07-24T18:58:00Z"/>
                <w:lang w:val="en-GB"/>
              </w:rPr>
            </w:pPr>
          </w:p>
        </w:tc>
        <w:tc>
          <w:tcPr>
            <w:tcW w:w="1170" w:type="dxa"/>
            <w:tcBorders>
              <w:top w:val="single" w:sz="6" w:space="0" w:color="auto"/>
              <w:left w:val="single" w:sz="6" w:space="0" w:color="auto"/>
              <w:bottom w:val="single" w:sz="6" w:space="0" w:color="auto"/>
              <w:right w:val="single" w:sz="6" w:space="0" w:color="auto"/>
            </w:tcBorders>
          </w:tcPr>
          <w:p w14:paraId="0B6CC536" w14:textId="77777777" w:rsidR="00D56D9C" w:rsidRDefault="00D56D9C" w:rsidP="00D733D0">
            <w:pPr>
              <w:pStyle w:val="TableText"/>
              <w:spacing w:before="240"/>
              <w:ind w:left="29" w:right="29"/>
              <w:rPr>
                <w:ins w:id="194" w:author="Abhay Lalpotu" w:date="2013-07-24T18:58:00Z"/>
                <w:lang w:val="en-GB"/>
              </w:rPr>
            </w:pPr>
          </w:p>
        </w:tc>
      </w:tr>
      <w:tr w:rsidR="00D56D9C" w14:paraId="37877883" w14:textId="77777777" w:rsidTr="00D733D0">
        <w:trPr>
          <w:ins w:id="195" w:author="Abhay Lalpotu" w:date="2013-07-24T18:58:00Z"/>
        </w:trPr>
        <w:tc>
          <w:tcPr>
            <w:tcW w:w="3780" w:type="dxa"/>
            <w:tcBorders>
              <w:top w:val="single" w:sz="6" w:space="0" w:color="auto"/>
              <w:left w:val="single" w:sz="6" w:space="0" w:color="auto"/>
              <w:bottom w:val="single" w:sz="6" w:space="0" w:color="auto"/>
              <w:right w:val="single" w:sz="6" w:space="0" w:color="auto"/>
            </w:tcBorders>
          </w:tcPr>
          <w:p w14:paraId="1D3C13BD" w14:textId="6E737BDE" w:rsidR="00D56D9C" w:rsidRDefault="00D56D9C" w:rsidP="00D56D9C">
            <w:pPr>
              <w:overflowPunct/>
              <w:autoSpaceDE/>
              <w:autoSpaceDN/>
              <w:adjustRightInd/>
              <w:spacing w:after="0"/>
              <w:textAlignment w:val="auto"/>
              <w:rPr>
                <w:ins w:id="196" w:author="Abhay Lalpotu" w:date="2013-07-24T18:58:00Z"/>
              </w:rPr>
            </w:pPr>
            <w:ins w:id="197" w:author="Abhay Lalpotu" w:date="2013-07-24T19:00:00Z">
              <w:r w:rsidRPr="00D56D9C">
                <w:t xml:space="preserve">If any field data is invalid in that can we have common Error message at Top form along with field level error </w:t>
              </w:r>
              <w:proofErr w:type="gramStart"/>
              <w:r w:rsidRPr="00D56D9C">
                <w:t>message ?</w:t>
              </w:r>
              <w:proofErr w:type="gramEnd"/>
              <w:r w:rsidRPr="00D56D9C">
                <w:t xml:space="preserve"> </w:t>
              </w:r>
              <w:proofErr w:type="gramStart"/>
              <w:r w:rsidRPr="00D56D9C">
                <w:t>if</w:t>
              </w:r>
              <w:proofErr w:type="gramEnd"/>
              <w:r w:rsidRPr="00D56D9C">
                <w:t xml:space="preserve"> yes then let us know the error message for “Free Trail for 30-Days” and “Change Password” for Free Trail for 30-Days.</w:t>
              </w:r>
            </w:ins>
          </w:p>
        </w:tc>
        <w:tc>
          <w:tcPr>
            <w:tcW w:w="990" w:type="dxa"/>
            <w:tcBorders>
              <w:top w:val="single" w:sz="6" w:space="0" w:color="auto"/>
              <w:left w:val="single" w:sz="6" w:space="0" w:color="auto"/>
              <w:bottom w:val="single" w:sz="6" w:space="0" w:color="auto"/>
              <w:right w:val="single" w:sz="6" w:space="0" w:color="auto"/>
            </w:tcBorders>
          </w:tcPr>
          <w:p w14:paraId="24CDE86B" w14:textId="058B5717" w:rsidR="00D56D9C" w:rsidRDefault="00D56D9C" w:rsidP="00D733D0">
            <w:pPr>
              <w:pStyle w:val="TableText"/>
              <w:spacing w:before="240"/>
              <w:ind w:left="29" w:right="29"/>
              <w:rPr>
                <w:ins w:id="198" w:author="Abhay Lalpotu" w:date="2013-07-24T18:58:00Z"/>
                <w:lang w:val="en-GB"/>
              </w:rPr>
            </w:pPr>
            <w:ins w:id="199" w:author="Abhay Lalpotu" w:date="2013-07-24T18:59:00Z">
              <w:r>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0A5A118A" w14:textId="77777777" w:rsidR="00D56D9C" w:rsidRDefault="00D56D9C" w:rsidP="00D733D0">
            <w:pPr>
              <w:pStyle w:val="TableText"/>
              <w:spacing w:before="240"/>
              <w:ind w:left="29" w:right="29"/>
              <w:rPr>
                <w:ins w:id="200" w:author="Abhay Lalpotu" w:date="2013-07-24T18:58:00Z"/>
                <w:lang w:val="en-GB"/>
              </w:rPr>
            </w:pPr>
          </w:p>
        </w:tc>
        <w:tc>
          <w:tcPr>
            <w:tcW w:w="1170" w:type="dxa"/>
            <w:tcBorders>
              <w:top w:val="single" w:sz="6" w:space="0" w:color="auto"/>
              <w:left w:val="single" w:sz="6" w:space="0" w:color="auto"/>
              <w:bottom w:val="single" w:sz="6" w:space="0" w:color="auto"/>
              <w:right w:val="single" w:sz="6" w:space="0" w:color="auto"/>
            </w:tcBorders>
          </w:tcPr>
          <w:p w14:paraId="3C5F853E" w14:textId="77777777" w:rsidR="00D56D9C" w:rsidRDefault="00D56D9C" w:rsidP="00D733D0">
            <w:pPr>
              <w:pStyle w:val="TableText"/>
              <w:spacing w:before="240"/>
              <w:ind w:left="29" w:right="29"/>
              <w:rPr>
                <w:ins w:id="201" w:author="Abhay Lalpotu" w:date="2013-07-24T18:58:00Z"/>
                <w:lang w:val="en-GB"/>
              </w:rPr>
            </w:pPr>
          </w:p>
        </w:tc>
      </w:tr>
      <w:tr w:rsidR="00D15CDE" w14:paraId="22D1E998" w14:textId="77777777" w:rsidTr="00D733D0">
        <w:trPr>
          <w:ins w:id="202" w:author="Abhay Lalpotu" w:date="2013-07-24T19:02:00Z"/>
        </w:trPr>
        <w:tc>
          <w:tcPr>
            <w:tcW w:w="3780" w:type="dxa"/>
            <w:tcBorders>
              <w:top w:val="single" w:sz="6" w:space="0" w:color="auto"/>
              <w:left w:val="single" w:sz="6" w:space="0" w:color="auto"/>
              <w:bottom w:val="single" w:sz="6" w:space="0" w:color="auto"/>
              <w:right w:val="single" w:sz="6" w:space="0" w:color="auto"/>
            </w:tcBorders>
          </w:tcPr>
          <w:p w14:paraId="1350BB37" w14:textId="6ED191D5" w:rsidR="00D15CDE" w:rsidRPr="00D56D9C" w:rsidRDefault="00D15CDE" w:rsidP="00D15CDE">
            <w:pPr>
              <w:overflowPunct/>
              <w:autoSpaceDE/>
              <w:autoSpaceDN/>
              <w:adjustRightInd/>
              <w:spacing w:after="0"/>
              <w:textAlignment w:val="auto"/>
              <w:rPr>
                <w:ins w:id="203" w:author="Abhay Lalpotu" w:date="2013-07-24T19:02:00Z"/>
              </w:rPr>
            </w:pPr>
            <w:bookmarkStart w:id="204" w:name="_GoBack" w:colFirst="1" w:colLast="1"/>
            <w:ins w:id="205" w:author="Abhay Lalpotu" w:date="2013-07-24T19:02:00Z">
              <w:r>
                <w:t xml:space="preserve">On Login screen </w:t>
              </w:r>
            </w:ins>
            <w:ins w:id="206" w:author="Abhay Lalpotu" w:date="2013-07-24T19:03:00Z">
              <w:r>
                <w:t>what will be the m</w:t>
              </w:r>
            </w:ins>
            <w:ins w:id="207" w:author="Abhay Lalpotu" w:date="2013-07-24T19:02:00Z">
              <w:r w:rsidRPr="00D15CDE">
                <w:t>essage if the user is inactive</w:t>
              </w:r>
              <w:r>
                <w:t>?</w:t>
              </w:r>
            </w:ins>
          </w:p>
        </w:tc>
        <w:tc>
          <w:tcPr>
            <w:tcW w:w="990" w:type="dxa"/>
            <w:tcBorders>
              <w:top w:val="single" w:sz="6" w:space="0" w:color="auto"/>
              <w:left w:val="single" w:sz="6" w:space="0" w:color="auto"/>
              <w:bottom w:val="single" w:sz="6" w:space="0" w:color="auto"/>
              <w:right w:val="single" w:sz="6" w:space="0" w:color="auto"/>
            </w:tcBorders>
          </w:tcPr>
          <w:p w14:paraId="1B2AF391" w14:textId="58819B40" w:rsidR="00D15CDE" w:rsidRDefault="00D15CDE" w:rsidP="00D733D0">
            <w:pPr>
              <w:pStyle w:val="TableText"/>
              <w:spacing w:before="240"/>
              <w:ind w:left="29" w:right="29"/>
              <w:rPr>
                <w:ins w:id="208" w:author="Abhay Lalpotu" w:date="2013-07-24T19:02:00Z"/>
                <w:lang w:val="en-GB"/>
              </w:rPr>
            </w:pPr>
            <w:ins w:id="209" w:author="Abhay Lalpotu" w:date="2013-07-24T19:04:00Z">
              <w:r w:rsidRPr="00767957">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59CEB932" w14:textId="77777777" w:rsidR="00D15CDE" w:rsidRDefault="00D15CDE" w:rsidP="00D733D0">
            <w:pPr>
              <w:pStyle w:val="TableText"/>
              <w:spacing w:before="240"/>
              <w:ind w:left="29" w:right="29"/>
              <w:rPr>
                <w:ins w:id="210" w:author="Abhay Lalpotu" w:date="2013-07-24T19:02:00Z"/>
                <w:lang w:val="en-GB"/>
              </w:rPr>
            </w:pPr>
          </w:p>
        </w:tc>
        <w:tc>
          <w:tcPr>
            <w:tcW w:w="1170" w:type="dxa"/>
            <w:tcBorders>
              <w:top w:val="single" w:sz="6" w:space="0" w:color="auto"/>
              <w:left w:val="single" w:sz="6" w:space="0" w:color="auto"/>
              <w:bottom w:val="single" w:sz="6" w:space="0" w:color="auto"/>
              <w:right w:val="single" w:sz="6" w:space="0" w:color="auto"/>
            </w:tcBorders>
          </w:tcPr>
          <w:p w14:paraId="6AA3A3DB" w14:textId="77777777" w:rsidR="00D15CDE" w:rsidRDefault="00D15CDE" w:rsidP="00D733D0">
            <w:pPr>
              <w:pStyle w:val="TableText"/>
              <w:spacing w:before="240"/>
              <w:ind w:left="29" w:right="29"/>
              <w:rPr>
                <w:ins w:id="211" w:author="Abhay Lalpotu" w:date="2013-07-24T19:02:00Z"/>
                <w:lang w:val="en-GB"/>
              </w:rPr>
            </w:pPr>
          </w:p>
        </w:tc>
      </w:tr>
      <w:tr w:rsidR="00D15CDE" w14:paraId="7C551E1E" w14:textId="77777777" w:rsidTr="00D733D0">
        <w:trPr>
          <w:ins w:id="212" w:author="Abhay Lalpotu" w:date="2013-07-24T19:02:00Z"/>
        </w:trPr>
        <w:tc>
          <w:tcPr>
            <w:tcW w:w="3780" w:type="dxa"/>
            <w:tcBorders>
              <w:top w:val="single" w:sz="6" w:space="0" w:color="auto"/>
              <w:left w:val="single" w:sz="6" w:space="0" w:color="auto"/>
              <w:bottom w:val="single" w:sz="6" w:space="0" w:color="auto"/>
              <w:right w:val="single" w:sz="6" w:space="0" w:color="auto"/>
            </w:tcBorders>
          </w:tcPr>
          <w:p w14:paraId="299A8C74" w14:textId="1939FE9D" w:rsidR="00D15CDE" w:rsidRPr="00D56D9C" w:rsidRDefault="00D15CDE" w:rsidP="00D56D9C">
            <w:pPr>
              <w:overflowPunct/>
              <w:autoSpaceDE/>
              <w:autoSpaceDN/>
              <w:adjustRightInd/>
              <w:spacing w:after="0"/>
              <w:textAlignment w:val="auto"/>
              <w:rPr>
                <w:ins w:id="213" w:author="Abhay Lalpotu" w:date="2013-07-24T19:02:00Z"/>
              </w:rPr>
            </w:pPr>
            <w:ins w:id="214" w:author="Abhay Lalpotu" w:date="2013-07-24T19:03:00Z">
              <w:r w:rsidRPr="00D15CDE">
                <w:t>On Login screen what will be the message if the company free trial is expired</w:t>
              </w:r>
            </w:ins>
          </w:p>
        </w:tc>
        <w:tc>
          <w:tcPr>
            <w:tcW w:w="990" w:type="dxa"/>
            <w:tcBorders>
              <w:top w:val="single" w:sz="6" w:space="0" w:color="auto"/>
              <w:left w:val="single" w:sz="6" w:space="0" w:color="auto"/>
              <w:bottom w:val="single" w:sz="6" w:space="0" w:color="auto"/>
              <w:right w:val="single" w:sz="6" w:space="0" w:color="auto"/>
            </w:tcBorders>
          </w:tcPr>
          <w:p w14:paraId="290B1309" w14:textId="7F2DD9C9" w:rsidR="00D15CDE" w:rsidRDefault="00D15CDE" w:rsidP="00D733D0">
            <w:pPr>
              <w:pStyle w:val="TableText"/>
              <w:spacing w:before="240"/>
              <w:ind w:left="29" w:right="29"/>
              <w:rPr>
                <w:ins w:id="215" w:author="Abhay Lalpotu" w:date="2013-07-24T19:02:00Z"/>
                <w:lang w:val="en-GB"/>
              </w:rPr>
            </w:pPr>
            <w:ins w:id="216" w:author="Abhay Lalpotu" w:date="2013-07-24T19:04:00Z">
              <w:r w:rsidRPr="00767957">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28E61265" w14:textId="77777777" w:rsidR="00D15CDE" w:rsidRDefault="00D15CDE" w:rsidP="00D733D0">
            <w:pPr>
              <w:pStyle w:val="TableText"/>
              <w:spacing w:before="240"/>
              <w:ind w:left="29" w:right="29"/>
              <w:rPr>
                <w:ins w:id="217" w:author="Abhay Lalpotu" w:date="2013-07-24T19:02:00Z"/>
                <w:lang w:val="en-GB"/>
              </w:rPr>
            </w:pPr>
          </w:p>
        </w:tc>
        <w:tc>
          <w:tcPr>
            <w:tcW w:w="1170" w:type="dxa"/>
            <w:tcBorders>
              <w:top w:val="single" w:sz="6" w:space="0" w:color="auto"/>
              <w:left w:val="single" w:sz="6" w:space="0" w:color="auto"/>
              <w:bottom w:val="single" w:sz="6" w:space="0" w:color="auto"/>
              <w:right w:val="single" w:sz="6" w:space="0" w:color="auto"/>
            </w:tcBorders>
          </w:tcPr>
          <w:p w14:paraId="1D5C632B" w14:textId="77777777" w:rsidR="00D15CDE" w:rsidRDefault="00D15CDE" w:rsidP="00D733D0">
            <w:pPr>
              <w:pStyle w:val="TableText"/>
              <w:spacing w:before="240"/>
              <w:ind w:left="29" w:right="29"/>
              <w:rPr>
                <w:ins w:id="218" w:author="Abhay Lalpotu" w:date="2013-07-24T19:02:00Z"/>
                <w:lang w:val="en-GB"/>
              </w:rPr>
            </w:pPr>
          </w:p>
        </w:tc>
      </w:tr>
      <w:tr w:rsidR="00D15CDE" w14:paraId="5F10D9F4" w14:textId="77777777" w:rsidTr="00D733D0">
        <w:trPr>
          <w:ins w:id="219" w:author="Abhay Lalpotu" w:date="2013-07-24T19:02:00Z"/>
        </w:trPr>
        <w:tc>
          <w:tcPr>
            <w:tcW w:w="3780" w:type="dxa"/>
            <w:tcBorders>
              <w:top w:val="single" w:sz="6" w:space="0" w:color="auto"/>
              <w:left w:val="single" w:sz="6" w:space="0" w:color="auto"/>
              <w:bottom w:val="single" w:sz="6" w:space="0" w:color="auto"/>
              <w:right w:val="single" w:sz="6" w:space="0" w:color="auto"/>
            </w:tcBorders>
          </w:tcPr>
          <w:p w14:paraId="10DCB2E7" w14:textId="104A136D" w:rsidR="00D15CDE" w:rsidRPr="00D56D9C" w:rsidRDefault="00D15CDE" w:rsidP="00D56D9C">
            <w:pPr>
              <w:overflowPunct/>
              <w:autoSpaceDE/>
              <w:autoSpaceDN/>
              <w:adjustRightInd/>
              <w:spacing w:after="0"/>
              <w:textAlignment w:val="auto"/>
              <w:rPr>
                <w:ins w:id="220" w:author="Abhay Lalpotu" w:date="2013-07-24T19:02:00Z"/>
              </w:rPr>
            </w:pPr>
            <w:ins w:id="221" w:author="Abhay Lalpotu" w:date="2013-07-24T19:03:00Z">
              <w:r w:rsidRPr="00D15CDE">
                <w:t>On Login screen what will be the message if the user password is expired</w:t>
              </w:r>
            </w:ins>
          </w:p>
        </w:tc>
        <w:tc>
          <w:tcPr>
            <w:tcW w:w="990" w:type="dxa"/>
            <w:tcBorders>
              <w:top w:val="single" w:sz="6" w:space="0" w:color="auto"/>
              <w:left w:val="single" w:sz="6" w:space="0" w:color="auto"/>
              <w:bottom w:val="single" w:sz="6" w:space="0" w:color="auto"/>
              <w:right w:val="single" w:sz="6" w:space="0" w:color="auto"/>
            </w:tcBorders>
          </w:tcPr>
          <w:p w14:paraId="7DC81218" w14:textId="1D08F7AC" w:rsidR="00D15CDE" w:rsidRDefault="00D15CDE" w:rsidP="00D733D0">
            <w:pPr>
              <w:pStyle w:val="TableText"/>
              <w:spacing w:before="240"/>
              <w:ind w:left="29" w:right="29"/>
              <w:rPr>
                <w:ins w:id="222" w:author="Abhay Lalpotu" w:date="2013-07-24T19:02:00Z"/>
                <w:lang w:val="en-GB"/>
              </w:rPr>
            </w:pPr>
            <w:ins w:id="223" w:author="Abhay Lalpotu" w:date="2013-07-24T19:04:00Z">
              <w:r w:rsidRPr="00767957">
                <w:rPr>
                  <w:lang w:val="en-GB"/>
                </w:rPr>
                <w:t>7/24/2013</w:t>
              </w:r>
            </w:ins>
          </w:p>
        </w:tc>
        <w:tc>
          <w:tcPr>
            <w:tcW w:w="3330" w:type="dxa"/>
            <w:tcBorders>
              <w:top w:val="single" w:sz="6" w:space="0" w:color="auto"/>
              <w:left w:val="single" w:sz="6" w:space="0" w:color="auto"/>
              <w:bottom w:val="single" w:sz="6" w:space="0" w:color="auto"/>
              <w:right w:val="single" w:sz="6" w:space="0" w:color="auto"/>
            </w:tcBorders>
          </w:tcPr>
          <w:p w14:paraId="7F6B1C2D" w14:textId="77777777" w:rsidR="00D15CDE" w:rsidRDefault="00D15CDE" w:rsidP="00D733D0">
            <w:pPr>
              <w:pStyle w:val="TableText"/>
              <w:spacing w:before="240"/>
              <w:ind w:left="29" w:right="29"/>
              <w:rPr>
                <w:ins w:id="224" w:author="Abhay Lalpotu" w:date="2013-07-24T19:02:00Z"/>
                <w:lang w:val="en-GB"/>
              </w:rPr>
            </w:pPr>
          </w:p>
        </w:tc>
        <w:tc>
          <w:tcPr>
            <w:tcW w:w="1170" w:type="dxa"/>
            <w:tcBorders>
              <w:top w:val="single" w:sz="6" w:space="0" w:color="auto"/>
              <w:left w:val="single" w:sz="6" w:space="0" w:color="auto"/>
              <w:bottom w:val="single" w:sz="6" w:space="0" w:color="auto"/>
              <w:right w:val="single" w:sz="6" w:space="0" w:color="auto"/>
            </w:tcBorders>
          </w:tcPr>
          <w:p w14:paraId="4B24D51F" w14:textId="77777777" w:rsidR="00D15CDE" w:rsidRDefault="00D15CDE" w:rsidP="00D733D0">
            <w:pPr>
              <w:pStyle w:val="TableText"/>
              <w:spacing w:before="240"/>
              <w:ind w:left="29" w:right="29"/>
              <w:rPr>
                <w:ins w:id="225" w:author="Abhay Lalpotu" w:date="2013-07-24T19:02:00Z"/>
                <w:lang w:val="en-GB"/>
              </w:rPr>
            </w:pPr>
          </w:p>
        </w:tc>
      </w:tr>
      <w:bookmarkEnd w:id="204"/>
      <w:tr w:rsidR="00D15CDE" w14:paraId="0EE81C48" w14:textId="77777777" w:rsidTr="00D733D0">
        <w:trPr>
          <w:ins w:id="226" w:author="Abhay Lalpotu" w:date="2013-07-24T19:02:00Z"/>
        </w:trPr>
        <w:tc>
          <w:tcPr>
            <w:tcW w:w="3780" w:type="dxa"/>
            <w:tcBorders>
              <w:top w:val="single" w:sz="6" w:space="0" w:color="auto"/>
              <w:left w:val="single" w:sz="6" w:space="0" w:color="auto"/>
              <w:bottom w:val="single" w:sz="6" w:space="0" w:color="auto"/>
              <w:right w:val="single" w:sz="6" w:space="0" w:color="auto"/>
            </w:tcBorders>
          </w:tcPr>
          <w:p w14:paraId="7F7916BE" w14:textId="77777777" w:rsidR="00D15CDE" w:rsidRPr="00D56D9C" w:rsidRDefault="00D15CDE" w:rsidP="00D56D9C">
            <w:pPr>
              <w:overflowPunct/>
              <w:autoSpaceDE/>
              <w:autoSpaceDN/>
              <w:adjustRightInd/>
              <w:spacing w:after="0"/>
              <w:textAlignment w:val="auto"/>
              <w:rPr>
                <w:ins w:id="227" w:author="Abhay Lalpotu" w:date="2013-07-24T19:02:00Z"/>
              </w:rPr>
            </w:pPr>
          </w:p>
        </w:tc>
        <w:tc>
          <w:tcPr>
            <w:tcW w:w="990" w:type="dxa"/>
            <w:tcBorders>
              <w:top w:val="single" w:sz="6" w:space="0" w:color="auto"/>
              <w:left w:val="single" w:sz="6" w:space="0" w:color="auto"/>
              <w:bottom w:val="single" w:sz="6" w:space="0" w:color="auto"/>
              <w:right w:val="single" w:sz="6" w:space="0" w:color="auto"/>
            </w:tcBorders>
          </w:tcPr>
          <w:p w14:paraId="636A7E1E" w14:textId="77777777" w:rsidR="00D15CDE" w:rsidRDefault="00D15CDE" w:rsidP="00D733D0">
            <w:pPr>
              <w:pStyle w:val="TableText"/>
              <w:spacing w:before="240"/>
              <w:ind w:left="29" w:right="29"/>
              <w:rPr>
                <w:ins w:id="228" w:author="Abhay Lalpotu" w:date="2013-07-24T19:02:00Z"/>
                <w:lang w:val="en-GB"/>
              </w:rPr>
            </w:pPr>
          </w:p>
        </w:tc>
        <w:tc>
          <w:tcPr>
            <w:tcW w:w="3330" w:type="dxa"/>
            <w:tcBorders>
              <w:top w:val="single" w:sz="6" w:space="0" w:color="auto"/>
              <w:left w:val="single" w:sz="6" w:space="0" w:color="auto"/>
              <w:bottom w:val="single" w:sz="6" w:space="0" w:color="auto"/>
              <w:right w:val="single" w:sz="6" w:space="0" w:color="auto"/>
            </w:tcBorders>
          </w:tcPr>
          <w:p w14:paraId="077531EC" w14:textId="77777777" w:rsidR="00D15CDE" w:rsidRDefault="00D15CDE" w:rsidP="00D733D0">
            <w:pPr>
              <w:pStyle w:val="TableText"/>
              <w:spacing w:before="240"/>
              <w:ind w:left="29" w:right="29"/>
              <w:rPr>
                <w:ins w:id="229" w:author="Abhay Lalpotu" w:date="2013-07-24T19:02:00Z"/>
                <w:lang w:val="en-GB"/>
              </w:rPr>
            </w:pPr>
          </w:p>
        </w:tc>
        <w:tc>
          <w:tcPr>
            <w:tcW w:w="1170" w:type="dxa"/>
            <w:tcBorders>
              <w:top w:val="single" w:sz="6" w:space="0" w:color="auto"/>
              <w:left w:val="single" w:sz="6" w:space="0" w:color="auto"/>
              <w:bottom w:val="single" w:sz="6" w:space="0" w:color="auto"/>
              <w:right w:val="single" w:sz="6" w:space="0" w:color="auto"/>
            </w:tcBorders>
          </w:tcPr>
          <w:p w14:paraId="3608E93A" w14:textId="77777777" w:rsidR="00D15CDE" w:rsidRDefault="00D15CDE" w:rsidP="00D733D0">
            <w:pPr>
              <w:pStyle w:val="TableText"/>
              <w:spacing w:before="240"/>
              <w:ind w:left="29" w:right="29"/>
              <w:rPr>
                <w:ins w:id="230" w:author="Abhay Lalpotu" w:date="2013-07-24T19:02:00Z"/>
                <w:lang w:val="en-GB"/>
              </w:rPr>
            </w:pPr>
          </w:p>
        </w:tc>
      </w:tr>
    </w:tbl>
    <w:p w14:paraId="5ED8411E" w14:textId="77777777" w:rsidR="008C716F" w:rsidRDefault="008C716F">
      <w:pPr>
        <w:overflowPunct/>
        <w:autoSpaceDE/>
        <w:autoSpaceDN/>
        <w:adjustRightInd/>
        <w:spacing w:after="0"/>
        <w:textAlignment w:val="auto"/>
      </w:pPr>
      <w:r>
        <w:br w:type="page"/>
      </w:r>
    </w:p>
    <w:p w14:paraId="29470420" w14:textId="77777777" w:rsidR="00BF10BF" w:rsidRDefault="008C716F" w:rsidP="004058AD">
      <w:pPr>
        <w:keepNext/>
        <w:pBdr>
          <w:top w:val="single" w:sz="6" w:space="1" w:color="auto"/>
        </w:pBdr>
        <w:spacing w:before="425" w:after="113"/>
        <w:outlineLvl w:val="1"/>
      </w:pPr>
      <w:r>
        <w:rPr>
          <w:noProof/>
        </w:rPr>
        <w:lastRenderedPageBreak/>
        <w:drawing>
          <wp:inline distT="0" distB="0" distL="0" distR="0" wp14:anchorId="68B10ED8" wp14:editId="6B936B4D">
            <wp:extent cx="3286408" cy="28156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 form free trial flow - New Page.png"/>
                    <pic:cNvPicPr/>
                  </pic:nvPicPr>
                  <pic:blipFill rotWithShape="1">
                    <a:blip r:embed="rId8">
                      <a:extLst>
                        <a:ext uri="{28A0092B-C50C-407E-A947-70E740481C1C}">
                          <a14:useLocalDpi xmlns:a14="http://schemas.microsoft.com/office/drawing/2010/main" val="0"/>
                        </a:ext>
                      </a:extLst>
                    </a:blip>
                    <a:srcRect l="15568" t="5958" r="30604" b="58406"/>
                    <a:stretch/>
                  </pic:blipFill>
                  <pic:spPr bwMode="auto">
                    <a:xfrm>
                      <a:off x="0" y="0"/>
                      <a:ext cx="3286801" cy="2815963"/>
                    </a:xfrm>
                    <a:prstGeom prst="rect">
                      <a:avLst/>
                    </a:prstGeom>
                    <a:ln>
                      <a:noFill/>
                    </a:ln>
                    <a:extLst>
                      <a:ext uri="{53640926-AAD7-44D8-BBD7-CCE9431645EC}">
                        <a14:shadowObscured xmlns:a14="http://schemas.microsoft.com/office/drawing/2010/main"/>
                      </a:ext>
                    </a:extLst>
                  </pic:spPr>
                </pic:pic>
              </a:graphicData>
            </a:graphic>
          </wp:inline>
        </w:drawing>
      </w:r>
    </w:p>
    <w:p w14:paraId="24760C81" w14:textId="77777777" w:rsidR="008C716F" w:rsidRDefault="008C716F" w:rsidP="008C716F">
      <w:pPr>
        <w:keepNext/>
        <w:pBdr>
          <w:top w:val="single" w:sz="6" w:space="1" w:color="auto"/>
        </w:pBdr>
        <w:spacing w:before="425" w:after="113"/>
        <w:outlineLvl w:val="1"/>
      </w:pPr>
      <w:r>
        <w:t>VR1: "Sign up form free trial flow - New Page.png"</w:t>
      </w:r>
    </w:p>
    <w:p w14:paraId="5FCA7246" w14:textId="77777777" w:rsidR="00F566BF" w:rsidRDefault="00F566BF">
      <w:pPr>
        <w:overflowPunct/>
        <w:autoSpaceDE/>
        <w:autoSpaceDN/>
        <w:adjustRightInd/>
        <w:spacing w:after="0"/>
        <w:textAlignment w:val="auto"/>
      </w:pPr>
      <w:r>
        <w:br w:type="page"/>
      </w:r>
    </w:p>
    <w:p w14:paraId="748ED738" w14:textId="0962C17E" w:rsidR="008C716F" w:rsidRDefault="008C716F" w:rsidP="004058AD">
      <w:pPr>
        <w:keepNext/>
        <w:pBdr>
          <w:top w:val="single" w:sz="6" w:space="1" w:color="auto"/>
        </w:pBdr>
        <w:spacing w:before="425" w:after="113"/>
        <w:outlineLvl w:val="1"/>
        <w:rPr>
          <w:noProof/>
        </w:rPr>
      </w:pPr>
    </w:p>
    <w:p w14:paraId="2CA5B8FF" w14:textId="3E7A179B" w:rsidR="00ED5E7E" w:rsidRDefault="00ED5E7E" w:rsidP="004058AD">
      <w:pPr>
        <w:keepNext/>
        <w:pBdr>
          <w:top w:val="single" w:sz="6" w:space="1" w:color="auto"/>
        </w:pBdr>
        <w:spacing w:before="425" w:after="113"/>
        <w:outlineLvl w:val="1"/>
      </w:pPr>
      <w:r>
        <w:rPr>
          <w:noProof/>
        </w:rPr>
        <w:drawing>
          <wp:inline distT="0" distB="0" distL="0" distR="0" wp14:anchorId="6CE87464" wp14:editId="32974E24">
            <wp:extent cx="2194560" cy="3301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for free trial signin confirmation - New Page.png"/>
                    <pic:cNvPicPr/>
                  </pic:nvPicPr>
                  <pic:blipFill rotWithShape="1">
                    <a:blip r:embed="rId9">
                      <a:extLst>
                        <a:ext uri="{28A0092B-C50C-407E-A947-70E740481C1C}">
                          <a14:useLocalDpi xmlns:a14="http://schemas.microsoft.com/office/drawing/2010/main" val="0"/>
                        </a:ext>
                      </a:extLst>
                    </a:blip>
                    <a:srcRect l="20019" t="9866" r="44036" b="48348"/>
                    <a:stretch/>
                  </pic:blipFill>
                  <pic:spPr bwMode="auto">
                    <a:xfrm>
                      <a:off x="0" y="0"/>
                      <a:ext cx="2194830" cy="3301871"/>
                    </a:xfrm>
                    <a:prstGeom prst="rect">
                      <a:avLst/>
                    </a:prstGeom>
                    <a:ln>
                      <a:noFill/>
                    </a:ln>
                    <a:extLst>
                      <a:ext uri="{53640926-AAD7-44D8-BBD7-CCE9431645EC}">
                        <a14:shadowObscured xmlns:a14="http://schemas.microsoft.com/office/drawing/2010/main"/>
                      </a:ext>
                    </a:extLst>
                  </pic:spPr>
                </pic:pic>
              </a:graphicData>
            </a:graphic>
          </wp:inline>
        </w:drawing>
      </w:r>
    </w:p>
    <w:p w14:paraId="26E37FD9" w14:textId="185B5F1B" w:rsidR="0044715D" w:rsidRDefault="00ED5E7E" w:rsidP="004058AD">
      <w:pPr>
        <w:keepNext/>
        <w:pBdr>
          <w:top w:val="single" w:sz="6" w:space="1" w:color="auto"/>
        </w:pBdr>
        <w:spacing w:before="425" w:after="113"/>
        <w:outlineLvl w:val="1"/>
      </w:pPr>
      <w:r>
        <w:t xml:space="preserve">VR2: "Email for free trial </w:t>
      </w:r>
      <w:proofErr w:type="spellStart"/>
      <w:r>
        <w:t>signin</w:t>
      </w:r>
      <w:proofErr w:type="spellEnd"/>
      <w:r w:rsidR="0044715D">
        <w:t xml:space="preserve"> confirmation</w:t>
      </w:r>
      <w:r>
        <w:t xml:space="preserve"> - New Page.png"</w:t>
      </w:r>
    </w:p>
    <w:p w14:paraId="00AC6F18" w14:textId="77777777" w:rsidR="00F566BF" w:rsidRDefault="00F566BF">
      <w:pPr>
        <w:overflowPunct/>
        <w:autoSpaceDE/>
        <w:autoSpaceDN/>
        <w:adjustRightInd/>
        <w:spacing w:after="0"/>
        <w:textAlignment w:val="auto"/>
      </w:pPr>
      <w:r>
        <w:br w:type="page"/>
      </w:r>
    </w:p>
    <w:p w14:paraId="722E953A" w14:textId="77777777" w:rsidR="0044715D" w:rsidRDefault="00B143BF" w:rsidP="004058AD">
      <w:pPr>
        <w:keepNext/>
        <w:pBdr>
          <w:top w:val="single" w:sz="6" w:space="1" w:color="auto"/>
        </w:pBdr>
        <w:spacing w:before="425" w:after="113"/>
        <w:outlineLvl w:val="1"/>
      </w:pPr>
      <w:r>
        <w:rPr>
          <w:noProof/>
        </w:rPr>
        <w:lastRenderedPageBreak/>
        <w:drawing>
          <wp:inline distT="0" distB="0" distL="0" distR="0" wp14:anchorId="40B8997C" wp14:editId="04E503E4">
            <wp:extent cx="3295461" cy="28065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 free trial flow - New Page.png"/>
                    <pic:cNvPicPr/>
                  </pic:nvPicPr>
                  <pic:blipFill rotWithShape="1">
                    <a:blip r:embed="rId10">
                      <a:extLst>
                        <a:ext uri="{28A0092B-C50C-407E-A947-70E740481C1C}">
                          <a14:useLocalDpi xmlns:a14="http://schemas.microsoft.com/office/drawing/2010/main" val="0"/>
                        </a:ext>
                      </a:extLst>
                    </a:blip>
                    <a:srcRect l="15568" t="5958" r="30456" b="58520"/>
                    <a:stretch/>
                  </pic:blipFill>
                  <pic:spPr bwMode="auto">
                    <a:xfrm>
                      <a:off x="0" y="0"/>
                      <a:ext cx="3295855" cy="2806909"/>
                    </a:xfrm>
                    <a:prstGeom prst="rect">
                      <a:avLst/>
                    </a:prstGeom>
                    <a:ln>
                      <a:noFill/>
                    </a:ln>
                    <a:extLst>
                      <a:ext uri="{53640926-AAD7-44D8-BBD7-CCE9431645EC}">
                        <a14:shadowObscured xmlns:a14="http://schemas.microsoft.com/office/drawing/2010/main"/>
                      </a:ext>
                    </a:extLst>
                  </pic:spPr>
                </pic:pic>
              </a:graphicData>
            </a:graphic>
          </wp:inline>
        </w:drawing>
      </w:r>
    </w:p>
    <w:p w14:paraId="001FC40B" w14:textId="77777777" w:rsidR="00B143BF" w:rsidRDefault="00B143BF" w:rsidP="004058AD">
      <w:pPr>
        <w:keepNext/>
        <w:pBdr>
          <w:top w:val="single" w:sz="6" w:space="1" w:color="auto"/>
        </w:pBdr>
        <w:spacing w:before="425" w:after="113"/>
        <w:outlineLvl w:val="1"/>
      </w:pPr>
      <w:r>
        <w:t>VR3: "splash free trial flow - New Page.png"</w:t>
      </w:r>
    </w:p>
    <w:p w14:paraId="5DB07D49" w14:textId="77777777" w:rsidR="00043F77" w:rsidRDefault="00043F77">
      <w:pPr>
        <w:overflowPunct/>
        <w:autoSpaceDE/>
        <w:autoSpaceDN/>
        <w:adjustRightInd/>
        <w:spacing w:after="0"/>
        <w:textAlignment w:val="auto"/>
      </w:pPr>
      <w:r>
        <w:br w:type="page"/>
      </w:r>
    </w:p>
    <w:p w14:paraId="56C34890" w14:textId="77777777" w:rsidR="00043F77" w:rsidRDefault="00043F77" w:rsidP="004058AD">
      <w:pPr>
        <w:keepNext/>
        <w:pBdr>
          <w:top w:val="single" w:sz="6" w:space="1" w:color="auto"/>
        </w:pBdr>
        <w:spacing w:before="425" w:after="113"/>
        <w:outlineLvl w:val="1"/>
      </w:pPr>
    </w:p>
    <w:p w14:paraId="1CC3ABE2" w14:textId="4B469F03" w:rsidR="00043F77" w:rsidRDefault="00E0276C" w:rsidP="004058AD">
      <w:pPr>
        <w:keepNext/>
        <w:pBdr>
          <w:top w:val="single" w:sz="6" w:space="1" w:color="auto"/>
        </w:pBdr>
        <w:spacing w:before="425" w:after="113"/>
        <w:outlineLvl w:val="1"/>
      </w:pPr>
      <w:ins w:id="231" w:author="Eric Landeen" w:date="2013-07-17T14:58:00Z">
        <w:r>
          <w:rPr>
            <w:noProof/>
          </w:rPr>
          <w:drawing>
            <wp:inline distT="0" distB="0" distL="0" distR="0" wp14:anchorId="26F8ABE4" wp14:editId="00FED80C">
              <wp:extent cx="3262965" cy="2820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 free trial flow - New Page-1.png"/>
                      <pic:cNvPicPr/>
                    </pic:nvPicPr>
                    <pic:blipFill rotWithShape="1">
                      <a:blip r:embed="rId11">
                        <a:extLst>
                          <a:ext uri="{28A0092B-C50C-407E-A947-70E740481C1C}">
                            <a14:useLocalDpi xmlns:a14="http://schemas.microsoft.com/office/drawing/2010/main" val="0"/>
                          </a:ext>
                        </a:extLst>
                      </a:blip>
                      <a:srcRect l="16078" t="5969" r="30479" b="58337"/>
                      <a:stretch/>
                    </pic:blipFill>
                    <pic:spPr bwMode="auto">
                      <a:xfrm>
                        <a:off x="0" y="0"/>
                        <a:ext cx="3263327" cy="2820515"/>
                      </a:xfrm>
                      <a:prstGeom prst="rect">
                        <a:avLst/>
                      </a:prstGeom>
                      <a:ln>
                        <a:noFill/>
                      </a:ln>
                      <a:extLst>
                        <a:ext uri="{53640926-AAD7-44D8-BBD7-CCE9431645EC}">
                          <a14:shadowObscured xmlns:a14="http://schemas.microsoft.com/office/drawing/2010/main"/>
                        </a:ext>
                      </a:extLst>
                    </pic:spPr>
                  </pic:pic>
                </a:graphicData>
              </a:graphic>
            </wp:inline>
          </w:drawing>
        </w:r>
      </w:ins>
    </w:p>
    <w:p w14:paraId="19A5C257" w14:textId="6F4F24E8" w:rsidR="00043F77" w:rsidRDefault="00043F77" w:rsidP="004058AD">
      <w:pPr>
        <w:keepNext/>
        <w:pBdr>
          <w:top w:val="single" w:sz="6" w:space="1" w:color="auto"/>
        </w:pBdr>
        <w:spacing w:before="425" w:after="113"/>
        <w:outlineLvl w:val="1"/>
      </w:pPr>
      <w:r>
        <w:t>VR4: "</w:t>
      </w:r>
      <w:ins w:id="232" w:author="Eric Landeen" w:date="2013-07-17T14:58:00Z">
        <w:r w:rsidR="00E0276C" w:rsidRPr="00E0276C">
          <w:t xml:space="preserve"> change password free trial flow - New Page-1</w:t>
        </w:r>
      </w:ins>
      <w:r>
        <w:t>.png"</w:t>
      </w:r>
    </w:p>
    <w:p w14:paraId="071D30CB" w14:textId="77777777" w:rsidR="00D249DC" w:rsidRDefault="00D249DC">
      <w:pPr>
        <w:overflowPunct/>
        <w:autoSpaceDE/>
        <w:autoSpaceDN/>
        <w:adjustRightInd/>
        <w:spacing w:after="0"/>
        <w:textAlignment w:val="auto"/>
      </w:pPr>
      <w:r>
        <w:br w:type="page"/>
      </w:r>
    </w:p>
    <w:p w14:paraId="05E57D2B" w14:textId="77777777" w:rsidR="00D249DC" w:rsidRDefault="00D249DC" w:rsidP="004058AD">
      <w:pPr>
        <w:keepNext/>
        <w:pBdr>
          <w:top w:val="single" w:sz="6" w:space="1" w:color="auto"/>
        </w:pBdr>
        <w:spacing w:before="425" w:after="113"/>
        <w:outlineLvl w:val="1"/>
      </w:pPr>
    </w:p>
    <w:p w14:paraId="4FFF8E8C" w14:textId="77777777" w:rsidR="00D249DC" w:rsidRDefault="00D249DC" w:rsidP="004058AD">
      <w:pPr>
        <w:keepNext/>
        <w:pBdr>
          <w:top w:val="single" w:sz="6" w:space="1" w:color="auto"/>
        </w:pBdr>
        <w:spacing w:before="425" w:after="113"/>
        <w:outlineLvl w:val="1"/>
      </w:pPr>
      <w:r>
        <w:rPr>
          <w:noProof/>
        </w:rPr>
        <w:drawing>
          <wp:inline distT="0" distB="0" distL="0" distR="0" wp14:anchorId="31C8A709" wp14:editId="79BCD005">
            <wp:extent cx="3282215" cy="28105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free trial flow - New Page.png"/>
                    <pic:cNvPicPr/>
                  </pic:nvPicPr>
                  <pic:blipFill rotWithShape="1">
                    <a:blip r:embed="rId12">
                      <a:extLst>
                        <a:ext uri="{28A0092B-C50C-407E-A947-70E740481C1C}">
                          <a14:useLocalDpi xmlns:a14="http://schemas.microsoft.com/office/drawing/2010/main" val="0"/>
                        </a:ext>
                      </a:extLst>
                    </a:blip>
                    <a:srcRect l="15606" t="5969" r="30639" b="58461"/>
                    <a:stretch/>
                  </pic:blipFill>
                  <pic:spPr bwMode="auto">
                    <a:xfrm>
                      <a:off x="0" y="0"/>
                      <a:ext cx="3282363" cy="2810704"/>
                    </a:xfrm>
                    <a:prstGeom prst="rect">
                      <a:avLst/>
                    </a:prstGeom>
                    <a:ln>
                      <a:noFill/>
                    </a:ln>
                    <a:extLst>
                      <a:ext uri="{53640926-AAD7-44D8-BBD7-CCE9431645EC}">
                        <a14:shadowObscured xmlns:a14="http://schemas.microsoft.com/office/drawing/2010/main"/>
                      </a:ext>
                    </a:extLst>
                  </pic:spPr>
                </pic:pic>
              </a:graphicData>
            </a:graphic>
          </wp:inline>
        </w:drawing>
      </w:r>
    </w:p>
    <w:p w14:paraId="1A0C65FB" w14:textId="77777777" w:rsidR="00D249DC" w:rsidRDefault="00D249DC" w:rsidP="004058AD">
      <w:pPr>
        <w:keepNext/>
        <w:pBdr>
          <w:top w:val="single" w:sz="6" w:space="1" w:color="auto"/>
        </w:pBdr>
        <w:spacing w:before="425" w:after="113"/>
        <w:outlineLvl w:val="1"/>
        <w:rPr>
          <w:ins w:id="233" w:author="Eric Landeen" w:date="2013-07-22T09:33:00Z"/>
        </w:rPr>
      </w:pPr>
      <w:r>
        <w:t>VR5: "login page free trial flow - New Page.png"</w:t>
      </w:r>
    </w:p>
    <w:p w14:paraId="6C03E914" w14:textId="77777777" w:rsidR="00A5319C" w:rsidRDefault="00A5319C">
      <w:pPr>
        <w:overflowPunct/>
        <w:autoSpaceDE/>
        <w:autoSpaceDN/>
        <w:adjustRightInd/>
        <w:spacing w:after="0"/>
        <w:textAlignment w:val="auto"/>
        <w:rPr>
          <w:ins w:id="234" w:author="Eric Landeen" w:date="2013-07-22T09:35:00Z"/>
        </w:rPr>
      </w:pPr>
      <w:ins w:id="235" w:author="Eric Landeen" w:date="2013-07-22T09:35:00Z">
        <w:r>
          <w:br w:type="page"/>
        </w:r>
      </w:ins>
    </w:p>
    <w:p w14:paraId="6D118213" w14:textId="77777777" w:rsidR="00A5319C" w:rsidRDefault="00A5319C" w:rsidP="004058AD">
      <w:pPr>
        <w:keepNext/>
        <w:pBdr>
          <w:top w:val="single" w:sz="6" w:space="1" w:color="auto"/>
        </w:pBdr>
        <w:spacing w:before="425" w:after="113"/>
        <w:outlineLvl w:val="1"/>
        <w:rPr>
          <w:ins w:id="236" w:author="Eric Landeen" w:date="2013-07-22T09:36:00Z"/>
        </w:rPr>
      </w:pPr>
    </w:p>
    <w:p w14:paraId="66C0C9A0" w14:textId="30C0B59C" w:rsidR="00A5319C" w:rsidRDefault="00A5319C" w:rsidP="004058AD">
      <w:pPr>
        <w:keepNext/>
        <w:pBdr>
          <w:top w:val="single" w:sz="6" w:space="1" w:color="auto"/>
        </w:pBdr>
        <w:spacing w:before="425" w:after="113"/>
        <w:outlineLvl w:val="1"/>
        <w:rPr>
          <w:ins w:id="237" w:author="Eric Landeen" w:date="2013-07-22T09:34:00Z"/>
        </w:rPr>
      </w:pPr>
      <w:ins w:id="238" w:author="Eric Landeen" w:date="2013-07-22T09:34:00Z">
        <w:r>
          <w:rPr>
            <w:noProof/>
          </w:rPr>
          <w:drawing>
            <wp:inline distT="0" distB="0" distL="0" distR="0" wp14:anchorId="4C851B48" wp14:editId="0890FEBE">
              <wp:extent cx="3291840" cy="3686476"/>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entium Welcome - New Page.png"/>
                      <pic:cNvPicPr/>
                    </pic:nvPicPr>
                    <pic:blipFill rotWithShape="1">
                      <a:blip r:embed="rId13">
                        <a:extLst>
                          <a:ext uri="{28A0092B-C50C-407E-A947-70E740481C1C}">
                            <a14:useLocalDpi xmlns:a14="http://schemas.microsoft.com/office/drawing/2010/main" val="0"/>
                          </a:ext>
                        </a:extLst>
                      </a:blip>
                      <a:srcRect l="15606" t="6091" r="30482" b="47254"/>
                      <a:stretch/>
                    </pic:blipFill>
                    <pic:spPr bwMode="auto">
                      <a:xfrm>
                        <a:off x="0" y="0"/>
                        <a:ext cx="3291989" cy="3686643"/>
                      </a:xfrm>
                      <a:prstGeom prst="rect">
                        <a:avLst/>
                      </a:prstGeom>
                      <a:ln>
                        <a:noFill/>
                      </a:ln>
                      <a:extLst>
                        <a:ext uri="{53640926-AAD7-44D8-BBD7-CCE9431645EC}">
                          <a14:shadowObscured xmlns:a14="http://schemas.microsoft.com/office/drawing/2010/main"/>
                        </a:ext>
                      </a:extLst>
                    </pic:spPr>
                  </pic:pic>
                </a:graphicData>
              </a:graphic>
            </wp:inline>
          </w:drawing>
        </w:r>
      </w:ins>
    </w:p>
    <w:p w14:paraId="3D8972F3" w14:textId="62615569" w:rsidR="00A5319C" w:rsidRDefault="00A5319C" w:rsidP="004058AD">
      <w:pPr>
        <w:keepNext/>
        <w:pBdr>
          <w:top w:val="single" w:sz="6" w:space="1" w:color="auto"/>
        </w:pBdr>
        <w:spacing w:before="425" w:after="113"/>
        <w:outlineLvl w:val="1"/>
        <w:rPr>
          <w:ins w:id="239" w:author="Eric Landeen" w:date="2013-07-22T09:36:00Z"/>
        </w:rPr>
      </w:pPr>
      <w:ins w:id="240" w:author="Eric Landeen" w:date="2013-07-22T09:34:00Z">
        <w:r>
          <w:t>VR6: "</w:t>
        </w:r>
      </w:ins>
      <w:proofErr w:type="spellStart"/>
      <w:ins w:id="241" w:author="Eric Landeen" w:date="2013-07-22T09:35:00Z">
        <w:r w:rsidRPr="00A5319C">
          <w:t>Cosentium</w:t>
        </w:r>
        <w:proofErr w:type="spellEnd"/>
        <w:r w:rsidRPr="00A5319C">
          <w:t xml:space="preserve"> Welcome - New Page</w:t>
        </w:r>
        <w:r>
          <w:t>.png"</w:t>
        </w:r>
      </w:ins>
    </w:p>
    <w:p w14:paraId="53B7FCA0" w14:textId="1C8FCDAD" w:rsidR="00A5319C" w:rsidRDefault="00A5319C" w:rsidP="004058AD">
      <w:pPr>
        <w:keepNext/>
        <w:pBdr>
          <w:top w:val="single" w:sz="6" w:space="1" w:color="auto"/>
        </w:pBdr>
        <w:spacing w:before="425" w:after="113"/>
        <w:outlineLvl w:val="1"/>
        <w:rPr>
          <w:ins w:id="242" w:author="Eric Landeen" w:date="2013-07-22T09:37:00Z"/>
        </w:rPr>
      </w:pPr>
      <w:ins w:id="243" w:author="Eric Landeen" w:date="2013-07-22T09:39:00Z">
        <w:r>
          <w:rPr>
            <w:noProof/>
          </w:rPr>
          <w:lastRenderedPageBreak/>
          <w:drawing>
            <wp:inline distT="0" distB="0" distL="0" distR="0" wp14:anchorId="53D227B5" wp14:editId="0B1212CF">
              <wp:extent cx="3301466" cy="3705726"/>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entium Home - New Page-1.png"/>
                      <pic:cNvPicPr/>
                    </pic:nvPicPr>
                    <pic:blipFill rotWithShape="1">
                      <a:blip r:embed="rId14">
                        <a:extLst>
                          <a:ext uri="{28A0092B-C50C-407E-A947-70E740481C1C}">
                            <a14:useLocalDpi xmlns:a14="http://schemas.microsoft.com/office/drawing/2010/main" val="0"/>
                          </a:ext>
                        </a:extLst>
                      </a:blip>
                      <a:srcRect l="15763" t="6212" r="30165" b="46887"/>
                      <a:stretch/>
                    </pic:blipFill>
                    <pic:spPr bwMode="auto">
                      <a:xfrm>
                        <a:off x="0" y="0"/>
                        <a:ext cx="3301734" cy="3706027"/>
                      </a:xfrm>
                      <a:prstGeom prst="rect">
                        <a:avLst/>
                      </a:prstGeom>
                      <a:ln>
                        <a:noFill/>
                      </a:ln>
                      <a:extLst>
                        <a:ext uri="{53640926-AAD7-44D8-BBD7-CCE9431645EC}">
                          <a14:shadowObscured xmlns:a14="http://schemas.microsoft.com/office/drawing/2010/main"/>
                        </a:ext>
                      </a:extLst>
                    </pic:spPr>
                  </pic:pic>
                </a:graphicData>
              </a:graphic>
            </wp:inline>
          </w:drawing>
        </w:r>
      </w:ins>
    </w:p>
    <w:p w14:paraId="74B83444" w14:textId="3EB10226" w:rsidR="00A5319C" w:rsidRDefault="00A5319C" w:rsidP="00A5319C">
      <w:pPr>
        <w:keepNext/>
        <w:pBdr>
          <w:top w:val="single" w:sz="6" w:space="1" w:color="auto"/>
        </w:pBdr>
        <w:spacing w:before="425" w:after="113"/>
        <w:outlineLvl w:val="1"/>
        <w:rPr>
          <w:ins w:id="244" w:author="Eric Landeen" w:date="2013-07-22T11:07:00Z"/>
        </w:rPr>
      </w:pPr>
      <w:ins w:id="245" w:author="Eric Landeen" w:date="2013-07-22T09:38:00Z">
        <w:r>
          <w:t>VR7: "</w:t>
        </w:r>
      </w:ins>
      <w:proofErr w:type="spellStart"/>
      <w:ins w:id="246" w:author="Eric Landeen" w:date="2013-07-23T13:16:00Z">
        <w:r w:rsidR="00CB665B" w:rsidRPr="00CB665B">
          <w:t>Cosentium</w:t>
        </w:r>
        <w:proofErr w:type="spellEnd"/>
        <w:r w:rsidR="00CB665B" w:rsidRPr="00CB665B">
          <w:t xml:space="preserve"> Home - New Page-1</w:t>
        </w:r>
      </w:ins>
      <w:ins w:id="247" w:author="Eric Landeen" w:date="2013-07-22T09:38:00Z">
        <w:r>
          <w:t>.png"</w:t>
        </w:r>
      </w:ins>
    </w:p>
    <w:p w14:paraId="049BBF6F" w14:textId="02FB17D3" w:rsidR="00431BA0" w:rsidRDefault="00431BA0">
      <w:pPr>
        <w:overflowPunct/>
        <w:autoSpaceDE/>
        <w:autoSpaceDN/>
        <w:adjustRightInd/>
        <w:spacing w:after="0"/>
        <w:textAlignment w:val="auto"/>
        <w:rPr>
          <w:ins w:id="248" w:author="Eric Landeen" w:date="2013-07-22T11:08:00Z"/>
        </w:rPr>
      </w:pPr>
      <w:ins w:id="249" w:author="Eric Landeen" w:date="2013-07-22T11:08:00Z">
        <w:r>
          <w:br w:type="page"/>
        </w:r>
      </w:ins>
    </w:p>
    <w:p w14:paraId="75CDA901" w14:textId="77777777" w:rsidR="00431BA0" w:rsidRDefault="00431BA0" w:rsidP="00A5319C">
      <w:pPr>
        <w:keepNext/>
        <w:pBdr>
          <w:top w:val="single" w:sz="6" w:space="1" w:color="auto"/>
        </w:pBdr>
        <w:spacing w:before="425" w:after="113"/>
        <w:outlineLvl w:val="1"/>
        <w:rPr>
          <w:ins w:id="250" w:author="Eric Landeen" w:date="2013-07-22T11:08:00Z"/>
        </w:rPr>
      </w:pPr>
    </w:p>
    <w:p w14:paraId="3C1371BE" w14:textId="303295DD" w:rsidR="00431BA0" w:rsidRDefault="00431BA0" w:rsidP="00A5319C">
      <w:pPr>
        <w:keepNext/>
        <w:pBdr>
          <w:top w:val="single" w:sz="6" w:space="1" w:color="auto"/>
        </w:pBdr>
        <w:spacing w:before="425" w:after="113"/>
        <w:outlineLvl w:val="1"/>
        <w:rPr>
          <w:ins w:id="251" w:author="Eric Landeen" w:date="2013-07-22T11:08:00Z"/>
        </w:rPr>
      </w:pPr>
      <w:ins w:id="252" w:author="Eric Landeen" w:date="2013-07-22T11:08:00Z">
        <w:r>
          <w:rPr>
            <w:noProof/>
          </w:rPr>
          <w:drawing>
            <wp:inline distT="0" distB="0" distL="0" distR="0" wp14:anchorId="1FAC1D19" wp14:editId="5AB51A2E">
              <wp:extent cx="3282215" cy="36961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red link - New Page.png"/>
                      <pic:cNvPicPr/>
                    </pic:nvPicPr>
                    <pic:blipFill rotWithShape="1">
                      <a:blip r:embed="rId15">
                        <a:extLst>
                          <a:ext uri="{28A0092B-C50C-407E-A947-70E740481C1C}">
                            <a14:useLocalDpi xmlns:a14="http://schemas.microsoft.com/office/drawing/2010/main" val="0"/>
                          </a:ext>
                        </a:extLst>
                      </a:blip>
                      <a:srcRect l="15763" t="6091" r="30483" b="47134"/>
                      <a:stretch/>
                    </pic:blipFill>
                    <pic:spPr bwMode="auto">
                      <a:xfrm>
                        <a:off x="0" y="0"/>
                        <a:ext cx="3282300" cy="3696197"/>
                      </a:xfrm>
                      <a:prstGeom prst="rect">
                        <a:avLst/>
                      </a:prstGeom>
                      <a:ln>
                        <a:noFill/>
                      </a:ln>
                      <a:extLst>
                        <a:ext uri="{53640926-AAD7-44D8-BBD7-CCE9431645EC}">
                          <a14:shadowObscured xmlns:a14="http://schemas.microsoft.com/office/drawing/2010/main"/>
                        </a:ext>
                      </a:extLst>
                    </pic:spPr>
                  </pic:pic>
                </a:graphicData>
              </a:graphic>
            </wp:inline>
          </w:drawing>
        </w:r>
      </w:ins>
    </w:p>
    <w:p w14:paraId="39150C32" w14:textId="044ECA11" w:rsidR="00431BA0" w:rsidRDefault="00431BA0" w:rsidP="00A5319C">
      <w:pPr>
        <w:keepNext/>
        <w:pBdr>
          <w:top w:val="single" w:sz="6" w:space="1" w:color="auto"/>
        </w:pBdr>
        <w:spacing w:before="425" w:after="113"/>
        <w:outlineLvl w:val="1"/>
        <w:rPr>
          <w:ins w:id="253" w:author="Eric Landeen" w:date="2013-07-22T09:38:00Z"/>
        </w:rPr>
      </w:pPr>
      <w:ins w:id="254" w:author="Eric Landeen" w:date="2013-07-22T11:08:00Z">
        <w:r>
          <w:t xml:space="preserve">VR8: </w:t>
        </w:r>
      </w:ins>
      <w:ins w:id="255" w:author="Eric Landeen" w:date="2013-07-22T11:09:00Z">
        <w:r>
          <w:t>"</w:t>
        </w:r>
        <w:r w:rsidRPr="00431BA0">
          <w:t>Expired link - New Page</w:t>
        </w:r>
        <w:r>
          <w:t>.png"</w:t>
        </w:r>
      </w:ins>
    </w:p>
    <w:p w14:paraId="2343DF47" w14:textId="77777777" w:rsidR="00A5319C" w:rsidRPr="00B16A3B" w:rsidRDefault="00A5319C" w:rsidP="004058AD">
      <w:pPr>
        <w:keepNext/>
        <w:pBdr>
          <w:top w:val="single" w:sz="6" w:space="1" w:color="auto"/>
        </w:pBdr>
        <w:spacing w:before="425" w:after="113"/>
        <w:outlineLvl w:val="1"/>
      </w:pPr>
    </w:p>
    <w:sectPr w:rsidR="00A5319C" w:rsidRPr="00B16A3B" w:rsidSect="008A4537">
      <w:headerReference w:type="even" r:id="rId16"/>
      <w:headerReference w:type="default" r:id="rId17"/>
      <w:footerReference w:type="default" r:id="rId18"/>
      <w:headerReference w:type="first" r:id="rId19"/>
      <w:footerReference w:type="first" r:id="rId20"/>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49065" w14:textId="77777777" w:rsidR="00BE7BDE" w:rsidRDefault="00BE7BDE">
      <w:r>
        <w:separator/>
      </w:r>
    </w:p>
  </w:endnote>
  <w:endnote w:type="continuationSeparator" w:id="0">
    <w:p w14:paraId="373EF665" w14:textId="77777777" w:rsidR="00BE7BDE" w:rsidRDefault="00BE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10719C" w:rsidRPr="009C3C63" w14:paraId="441F59E3" w14:textId="77777777">
      <w:tc>
        <w:tcPr>
          <w:tcW w:w="4846" w:type="dxa"/>
        </w:tcPr>
        <w:p w14:paraId="5137252B" w14:textId="77777777" w:rsidR="0010719C" w:rsidRPr="009C3C63" w:rsidRDefault="0010719C" w:rsidP="00FE1A14">
          <w:pPr>
            <w:pStyle w:val="Footer"/>
            <w:rPr>
              <w:rFonts w:cs="Arial"/>
              <w:szCs w:val="16"/>
            </w:rPr>
          </w:pPr>
          <w:bookmarkStart w:id="256" w:name="LDocument"/>
          <w:r w:rsidRPr="009C3C63">
            <w:rPr>
              <w:rFonts w:cs="Arial"/>
              <w:szCs w:val="16"/>
            </w:rPr>
            <w:t xml:space="preserve">Document Name: </w:t>
          </w:r>
          <w:r>
            <w:rPr>
              <w:rFonts w:cs="Arial"/>
              <w:szCs w:val="16"/>
            </w:rPr>
            <w:fldChar w:fldCharType="begin"/>
          </w:r>
          <w:r>
            <w:rPr>
              <w:rFonts w:cs="Arial"/>
              <w:szCs w:val="16"/>
            </w:rPr>
            <w:instrText xml:space="preserve"> FILENAME  </w:instrText>
          </w:r>
          <w:r>
            <w:rPr>
              <w:rFonts w:cs="Arial"/>
              <w:szCs w:val="16"/>
            </w:rPr>
            <w:fldChar w:fldCharType="separate"/>
          </w:r>
          <w:r>
            <w:rPr>
              <w:rFonts w:cs="Arial"/>
              <w:noProof/>
              <w:szCs w:val="16"/>
            </w:rPr>
            <w:t>Document13</w:t>
          </w:r>
          <w:r>
            <w:rPr>
              <w:rFonts w:cs="Arial"/>
              <w:szCs w:val="16"/>
            </w:rPr>
            <w:fldChar w:fldCharType="end"/>
          </w:r>
        </w:p>
        <w:p w14:paraId="4B99B68A" w14:textId="77777777" w:rsidR="0010719C" w:rsidRPr="009C3C63" w:rsidRDefault="0010719C" w:rsidP="00FE1A14">
          <w:pPr>
            <w:pStyle w:val="Footer"/>
            <w:rPr>
              <w:rFonts w:cs="Arial"/>
              <w:szCs w:val="16"/>
            </w:rPr>
          </w:pPr>
          <w:r w:rsidRPr="009C3C63">
            <w:rPr>
              <w:rFonts w:cs="Arial"/>
              <w:szCs w:val="16"/>
            </w:rPr>
            <w:t>Version: 1.0</w:t>
          </w:r>
        </w:p>
      </w:tc>
      <w:tc>
        <w:tcPr>
          <w:tcW w:w="4854" w:type="dxa"/>
        </w:tcPr>
        <w:p w14:paraId="62FCB6C1" w14:textId="77777777" w:rsidR="0010719C" w:rsidRPr="009C3C63" w:rsidRDefault="0010719C"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13FBF62A" w14:textId="77777777" w:rsidR="0010719C" w:rsidRPr="009C3C63" w:rsidRDefault="0010719C"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D15CDE">
            <w:rPr>
              <w:rFonts w:cs="Arial"/>
              <w:noProof/>
              <w:szCs w:val="16"/>
            </w:rPr>
            <w:t>13</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D15CDE">
            <w:rPr>
              <w:rFonts w:cs="Arial"/>
              <w:noProof/>
              <w:szCs w:val="16"/>
            </w:rPr>
            <w:t>21</w:t>
          </w:r>
          <w:r w:rsidRPr="009C3C63">
            <w:rPr>
              <w:rFonts w:cs="Arial"/>
              <w:szCs w:val="16"/>
            </w:rPr>
            <w:fldChar w:fldCharType="end"/>
          </w:r>
        </w:p>
      </w:tc>
    </w:tr>
  </w:tbl>
  <w:p w14:paraId="01C82EE3" w14:textId="77777777" w:rsidR="0010719C" w:rsidRDefault="0010719C" w:rsidP="00346194">
    <w:pPr>
      <w:pStyle w:val="Footer"/>
      <w:pBdr>
        <w:top w:val="none" w:sz="0" w:space="0" w:color="auto"/>
      </w:pBdr>
      <w:tabs>
        <w:tab w:val="clear" w:pos="9356"/>
        <w:tab w:val="right" w:pos="9690"/>
      </w:tabs>
    </w:pPr>
    <w:bookmarkStart w:id="257" w:name="LArchive"/>
    <w:bookmarkStart w:id="258" w:name="prop_Archive"/>
    <w:bookmarkStart w:id="259" w:name="prop_Text2"/>
    <w:bookmarkEnd w:id="256"/>
    <w:bookmarkEnd w:id="257"/>
    <w:bookmarkEnd w:id="258"/>
    <w:bookmarkEnd w:id="259"/>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10719C" w:rsidRPr="009C3C63" w14:paraId="362DF30E" w14:textId="77777777">
      <w:tc>
        <w:tcPr>
          <w:tcW w:w="4846" w:type="dxa"/>
        </w:tcPr>
        <w:p w14:paraId="7E8E48D9" w14:textId="77777777" w:rsidR="0010719C" w:rsidRPr="009C3C63" w:rsidRDefault="0010719C" w:rsidP="00FE1A14">
          <w:pPr>
            <w:pStyle w:val="Footer"/>
            <w:rPr>
              <w:rFonts w:cs="Arial"/>
              <w:szCs w:val="16"/>
            </w:rPr>
          </w:pPr>
          <w:r w:rsidRPr="009C3C63">
            <w:rPr>
              <w:rFonts w:cs="Arial"/>
              <w:szCs w:val="16"/>
            </w:rPr>
            <w:t xml:space="preserve">Document Name: </w:t>
          </w:r>
          <w:r w:rsidRPr="009C3C63">
            <w:rPr>
              <w:rFonts w:cs="Arial"/>
              <w:szCs w:val="16"/>
            </w:rPr>
            <w:fldChar w:fldCharType="begin"/>
          </w:r>
          <w:r w:rsidRPr="009C3C63">
            <w:rPr>
              <w:rFonts w:cs="Arial"/>
              <w:szCs w:val="16"/>
            </w:rPr>
            <w:instrText xml:space="preserve"> FILENAME </w:instrText>
          </w:r>
          <w:r w:rsidRPr="009C3C63">
            <w:rPr>
              <w:rFonts w:cs="Arial"/>
              <w:szCs w:val="16"/>
            </w:rPr>
            <w:fldChar w:fldCharType="separate"/>
          </w:r>
          <w:r>
            <w:rPr>
              <w:rFonts w:cs="Arial"/>
              <w:noProof/>
              <w:szCs w:val="16"/>
            </w:rPr>
            <w:t>Document13</w:t>
          </w:r>
          <w:r w:rsidRPr="009C3C63">
            <w:rPr>
              <w:rFonts w:cs="Arial"/>
              <w:szCs w:val="16"/>
            </w:rPr>
            <w:fldChar w:fldCharType="end"/>
          </w:r>
        </w:p>
        <w:p w14:paraId="338D9702" w14:textId="77777777" w:rsidR="0010719C" w:rsidRPr="009C3C63" w:rsidRDefault="0010719C" w:rsidP="00FE1A14">
          <w:pPr>
            <w:pStyle w:val="Footer"/>
            <w:rPr>
              <w:rFonts w:cs="Arial"/>
              <w:szCs w:val="16"/>
            </w:rPr>
          </w:pPr>
          <w:r w:rsidRPr="009C3C63">
            <w:rPr>
              <w:rFonts w:cs="Arial"/>
              <w:szCs w:val="16"/>
            </w:rPr>
            <w:t>Version: 1.0</w:t>
          </w:r>
        </w:p>
      </w:tc>
      <w:tc>
        <w:tcPr>
          <w:tcW w:w="4854" w:type="dxa"/>
        </w:tcPr>
        <w:p w14:paraId="59E6EA09" w14:textId="77777777" w:rsidR="0010719C" w:rsidRPr="009C3C63" w:rsidRDefault="0010719C"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0AAD51F6" w14:textId="77777777" w:rsidR="0010719C" w:rsidRPr="009C3C63" w:rsidRDefault="0010719C"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D15CDE">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D15CDE">
            <w:rPr>
              <w:rFonts w:cs="Arial"/>
              <w:noProof/>
              <w:szCs w:val="16"/>
            </w:rPr>
            <w:t>16</w:t>
          </w:r>
          <w:r w:rsidRPr="009C3C63">
            <w:rPr>
              <w:rFonts w:cs="Arial"/>
              <w:szCs w:val="16"/>
            </w:rPr>
            <w:fldChar w:fldCharType="end"/>
          </w:r>
        </w:p>
      </w:tc>
    </w:tr>
  </w:tbl>
  <w:p w14:paraId="1BD22BC4" w14:textId="77777777" w:rsidR="0010719C" w:rsidRDefault="0010719C"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F9FB3" w14:textId="77777777" w:rsidR="00BE7BDE" w:rsidRDefault="00BE7BDE">
      <w:r>
        <w:separator/>
      </w:r>
    </w:p>
  </w:footnote>
  <w:footnote w:type="continuationSeparator" w:id="0">
    <w:p w14:paraId="1090F00C" w14:textId="77777777" w:rsidR="00BE7BDE" w:rsidRDefault="00BE7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4B4C8" w14:textId="77777777" w:rsidR="0010719C" w:rsidRDefault="00BE7BDE">
    <w:pPr>
      <w:pStyle w:val="Header"/>
    </w:pPr>
    <w:r>
      <w:rPr>
        <w:noProof/>
      </w:rPr>
      <w:pict w14:anchorId="09894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B1E8D" w14:textId="77777777" w:rsidR="0010719C" w:rsidRPr="00675E6F" w:rsidRDefault="0010719C"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D0391" w14:textId="77777777" w:rsidR="0010719C" w:rsidRDefault="00BE7BDE" w:rsidP="00346194">
    <w:pPr>
      <w:pStyle w:val="Header"/>
      <w:pBdr>
        <w:bottom w:val="none" w:sz="0" w:space="0" w:color="auto"/>
      </w:pBdr>
      <w:tabs>
        <w:tab w:val="clear" w:pos="4678"/>
        <w:tab w:val="center" w:pos="4846"/>
      </w:tabs>
    </w:pPr>
    <w:r>
      <w:rPr>
        <w:noProof/>
      </w:rPr>
      <w:pict w14:anchorId="73A4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A6A41"/>
    <w:multiLevelType w:val="hybridMultilevel"/>
    <w:tmpl w:val="10E44B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4">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5"/>
  </w:num>
  <w:num w:numId="13">
    <w:abstractNumId w:val="6"/>
  </w:num>
  <w:num w:numId="14">
    <w:abstractNumId w:val="16"/>
  </w:num>
  <w:num w:numId="15">
    <w:abstractNumId w:val="4"/>
  </w:num>
  <w:num w:numId="16">
    <w:abstractNumId w:val="0"/>
  </w:num>
  <w:num w:numId="17">
    <w:abstractNumId w:val="0"/>
  </w:num>
  <w:num w:numId="18">
    <w:abstractNumId w:val="14"/>
  </w:num>
  <w:num w:numId="19">
    <w:abstractNumId w:val="8"/>
  </w:num>
  <w:num w:numId="20">
    <w:abstractNumId w:val="3"/>
  </w:num>
  <w:num w:numId="21">
    <w:abstractNumId w:val="10"/>
  </w:num>
  <w:num w:numId="22">
    <w:abstractNumId w:val="7"/>
  </w:num>
  <w:num w:numId="23">
    <w:abstractNumId w:val="1"/>
  </w:num>
  <w:num w:numId="24">
    <w:abstractNumId w:val="12"/>
  </w:num>
  <w:num w:numId="25">
    <w:abstractNumId w:val="9"/>
  </w:num>
  <w:num w:numId="26">
    <w:abstractNumId w:val="2"/>
  </w:num>
  <w:num w:numId="27">
    <w:abstractNumId w:val="15"/>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043D8"/>
    <w:rsid w:val="00011ADB"/>
    <w:rsid w:val="00012B45"/>
    <w:rsid w:val="00016E93"/>
    <w:rsid w:val="00017EA5"/>
    <w:rsid w:val="00043F77"/>
    <w:rsid w:val="00044D41"/>
    <w:rsid w:val="0005402D"/>
    <w:rsid w:val="0006097C"/>
    <w:rsid w:val="000623B7"/>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3798"/>
    <w:rsid w:val="000B5DAD"/>
    <w:rsid w:val="000C2F12"/>
    <w:rsid w:val="000D35E0"/>
    <w:rsid w:val="000D4D2A"/>
    <w:rsid w:val="000D5E84"/>
    <w:rsid w:val="000D769C"/>
    <w:rsid w:val="000E055D"/>
    <w:rsid w:val="000E1095"/>
    <w:rsid w:val="000E6FA6"/>
    <w:rsid w:val="000F4317"/>
    <w:rsid w:val="000F72F2"/>
    <w:rsid w:val="00100D6E"/>
    <w:rsid w:val="001031ED"/>
    <w:rsid w:val="001034C0"/>
    <w:rsid w:val="00105A1E"/>
    <w:rsid w:val="0010612B"/>
    <w:rsid w:val="0010719C"/>
    <w:rsid w:val="001137A3"/>
    <w:rsid w:val="0011416A"/>
    <w:rsid w:val="00116776"/>
    <w:rsid w:val="0011757A"/>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A3841"/>
    <w:rsid w:val="001C236D"/>
    <w:rsid w:val="001C3B46"/>
    <w:rsid w:val="001C49B9"/>
    <w:rsid w:val="001C5084"/>
    <w:rsid w:val="001C7050"/>
    <w:rsid w:val="001D3641"/>
    <w:rsid w:val="001D68A0"/>
    <w:rsid w:val="001E3848"/>
    <w:rsid w:val="001F45B7"/>
    <w:rsid w:val="001F4E31"/>
    <w:rsid w:val="00203A09"/>
    <w:rsid w:val="00204E84"/>
    <w:rsid w:val="00207731"/>
    <w:rsid w:val="002149C0"/>
    <w:rsid w:val="00226085"/>
    <w:rsid w:val="00234CE8"/>
    <w:rsid w:val="00240CC0"/>
    <w:rsid w:val="00241412"/>
    <w:rsid w:val="002470E9"/>
    <w:rsid w:val="00250573"/>
    <w:rsid w:val="002507B3"/>
    <w:rsid w:val="00255FEC"/>
    <w:rsid w:val="00263737"/>
    <w:rsid w:val="00266830"/>
    <w:rsid w:val="00280BD7"/>
    <w:rsid w:val="002827A4"/>
    <w:rsid w:val="00282A77"/>
    <w:rsid w:val="00284F73"/>
    <w:rsid w:val="00292DF9"/>
    <w:rsid w:val="002956AF"/>
    <w:rsid w:val="00296771"/>
    <w:rsid w:val="00297271"/>
    <w:rsid w:val="002A4C36"/>
    <w:rsid w:val="002A4F30"/>
    <w:rsid w:val="002B0159"/>
    <w:rsid w:val="002B3202"/>
    <w:rsid w:val="002C0CCB"/>
    <w:rsid w:val="002C1421"/>
    <w:rsid w:val="002C6CDF"/>
    <w:rsid w:val="002D3C27"/>
    <w:rsid w:val="002D49F5"/>
    <w:rsid w:val="002D71CF"/>
    <w:rsid w:val="002E4C55"/>
    <w:rsid w:val="002E4D48"/>
    <w:rsid w:val="002E7F4A"/>
    <w:rsid w:val="002F4A4A"/>
    <w:rsid w:val="002F541A"/>
    <w:rsid w:val="002F7BD9"/>
    <w:rsid w:val="00305921"/>
    <w:rsid w:val="003102A3"/>
    <w:rsid w:val="00310F55"/>
    <w:rsid w:val="0031293C"/>
    <w:rsid w:val="003179B7"/>
    <w:rsid w:val="0032535C"/>
    <w:rsid w:val="00325979"/>
    <w:rsid w:val="00325DAA"/>
    <w:rsid w:val="003343BF"/>
    <w:rsid w:val="00337697"/>
    <w:rsid w:val="00342DCB"/>
    <w:rsid w:val="003444B1"/>
    <w:rsid w:val="00346194"/>
    <w:rsid w:val="003547F8"/>
    <w:rsid w:val="0035755C"/>
    <w:rsid w:val="00357657"/>
    <w:rsid w:val="00362ADC"/>
    <w:rsid w:val="00363011"/>
    <w:rsid w:val="00363C54"/>
    <w:rsid w:val="003645DC"/>
    <w:rsid w:val="00365696"/>
    <w:rsid w:val="00370636"/>
    <w:rsid w:val="00375104"/>
    <w:rsid w:val="0037586F"/>
    <w:rsid w:val="00377275"/>
    <w:rsid w:val="00383A2F"/>
    <w:rsid w:val="00387056"/>
    <w:rsid w:val="00391B4F"/>
    <w:rsid w:val="00392559"/>
    <w:rsid w:val="00396DD9"/>
    <w:rsid w:val="00397F79"/>
    <w:rsid w:val="003A0965"/>
    <w:rsid w:val="003B167D"/>
    <w:rsid w:val="003B235C"/>
    <w:rsid w:val="003C2FE2"/>
    <w:rsid w:val="003C4368"/>
    <w:rsid w:val="003C5953"/>
    <w:rsid w:val="003E2007"/>
    <w:rsid w:val="003E52B8"/>
    <w:rsid w:val="004007CD"/>
    <w:rsid w:val="004015BE"/>
    <w:rsid w:val="00404F63"/>
    <w:rsid w:val="0040578E"/>
    <w:rsid w:val="004058AD"/>
    <w:rsid w:val="00407D11"/>
    <w:rsid w:val="00413941"/>
    <w:rsid w:val="00415902"/>
    <w:rsid w:val="004207A5"/>
    <w:rsid w:val="00421374"/>
    <w:rsid w:val="00424251"/>
    <w:rsid w:val="00430250"/>
    <w:rsid w:val="00431BA0"/>
    <w:rsid w:val="004364A4"/>
    <w:rsid w:val="00436EAC"/>
    <w:rsid w:val="00442C26"/>
    <w:rsid w:val="00442CB8"/>
    <w:rsid w:val="0044702B"/>
    <w:rsid w:val="0044715D"/>
    <w:rsid w:val="00456A65"/>
    <w:rsid w:val="0046743C"/>
    <w:rsid w:val="00473B96"/>
    <w:rsid w:val="00476292"/>
    <w:rsid w:val="00480AB2"/>
    <w:rsid w:val="00481034"/>
    <w:rsid w:val="00481D68"/>
    <w:rsid w:val="004824B6"/>
    <w:rsid w:val="0048460A"/>
    <w:rsid w:val="004932E0"/>
    <w:rsid w:val="0049355D"/>
    <w:rsid w:val="00495E20"/>
    <w:rsid w:val="00497B18"/>
    <w:rsid w:val="004A5863"/>
    <w:rsid w:val="004A65A6"/>
    <w:rsid w:val="004A6CA1"/>
    <w:rsid w:val="004A74D0"/>
    <w:rsid w:val="004B044F"/>
    <w:rsid w:val="004B223D"/>
    <w:rsid w:val="004B5DA6"/>
    <w:rsid w:val="004C5EF6"/>
    <w:rsid w:val="004C637F"/>
    <w:rsid w:val="004D3514"/>
    <w:rsid w:val="004D454D"/>
    <w:rsid w:val="004E07E1"/>
    <w:rsid w:val="004E1397"/>
    <w:rsid w:val="00503886"/>
    <w:rsid w:val="00504F90"/>
    <w:rsid w:val="00505967"/>
    <w:rsid w:val="00507699"/>
    <w:rsid w:val="00512CC5"/>
    <w:rsid w:val="00517912"/>
    <w:rsid w:val="00530A27"/>
    <w:rsid w:val="005353D6"/>
    <w:rsid w:val="005617C8"/>
    <w:rsid w:val="0056215C"/>
    <w:rsid w:val="005655F9"/>
    <w:rsid w:val="00573F2F"/>
    <w:rsid w:val="00575A3A"/>
    <w:rsid w:val="005820A3"/>
    <w:rsid w:val="005879F0"/>
    <w:rsid w:val="00594FE8"/>
    <w:rsid w:val="00595E27"/>
    <w:rsid w:val="005966FD"/>
    <w:rsid w:val="005A5022"/>
    <w:rsid w:val="005B039F"/>
    <w:rsid w:val="005B5ED6"/>
    <w:rsid w:val="005B6D97"/>
    <w:rsid w:val="005C653E"/>
    <w:rsid w:val="005E091F"/>
    <w:rsid w:val="005E1BC9"/>
    <w:rsid w:val="005E33D1"/>
    <w:rsid w:val="005E58B3"/>
    <w:rsid w:val="005F0DBE"/>
    <w:rsid w:val="005F3DA5"/>
    <w:rsid w:val="00602692"/>
    <w:rsid w:val="0061168C"/>
    <w:rsid w:val="0061356B"/>
    <w:rsid w:val="00624531"/>
    <w:rsid w:val="00626196"/>
    <w:rsid w:val="006301AD"/>
    <w:rsid w:val="006332CE"/>
    <w:rsid w:val="006408BB"/>
    <w:rsid w:val="00644B99"/>
    <w:rsid w:val="0064672A"/>
    <w:rsid w:val="00646779"/>
    <w:rsid w:val="006611AE"/>
    <w:rsid w:val="006614A9"/>
    <w:rsid w:val="00672F17"/>
    <w:rsid w:val="00675E6F"/>
    <w:rsid w:val="006772DB"/>
    <w:rsid w:val="00680301"/>
    <w:rsid w:val="00684E76"/>
    <w:rsid w:val="00690E20"/>
    <w:rsid w:val="006972C9"/>
    <w:rsid w:val="006A406D"/>
    <w:rsid w:val="006A5174"/>
    <w:rsid w:val="006A7205"/>
    <w:rsid w:val="006B3125"/>
    <w:rsid w:val="006B7A61"/>
    <w:rsid w:val="006C5307"/>
    <w:rsid w:val="006C7BEB"/>
    <w:rsid w:val="006D24C4"/>
    <w:rsid w:val="006D290D"/>
    <w:rsid w:val="006E11E2"/>
    <w:rsid w:val="006E1C36"/>
    <w:rsid w:val="006E2AAB"/>
    <w:rsid w:val="006E3118"/>
    <w:rsid w:val="006E6B0E"/>
    <w:rsid w:val="006F5E8A"/>
    <w:rsid w:val="006F6DE0"/>
    <w:rsid w:val="007074AD"/>
    <w:rsid w:val="00721962"/>
    <w:rsid w:val="007235B8"/>
    <w:rsid w:val="00730858"/>
    <w:rsid w:val="00735374"/>
    <w:rsid w:val="00742069"/>
    <w:rsid w:val="00747BCD"/>
    <w:rsid w:val="00750C9E"/>
    <w:rsid w:val="0075142B"/>
    <w:rsid w:val="00752955"/>
    <w:rsid w:val="00757AC8"/>
    <w:rsid w:val="00763647"/>
    <w:rsid w:val="00770CBB"/>
    <w:rsid w:val="007759ED"/>
    <w:rsid w:val="00775DE8"/>
    <w:rsid w:val="007801D8"/>
    <w:rsid w:val="0078255A"/>
    <w:rsid w:val="00783258"/>
    <w:rsid w:val="0078347C"/>
    <w:rsid w:val="00786446"/>
    <w:rsid w:val="00794EB1"/>
    <w:rsid w:val="007A0A1A"/>
    <w:rsid w:val="007B1164"/>
    <w:rsid w:val="007C136D"/>
    <w:rsid w:val="007C6F82"/>
    <w:rsid w:val="007D5A81"/>
    <w:rsid w:val="007E732C"/>
    <w:rsid w:val="007E7CB9"/>
    <w:rsid w:val="007F0A62"/>
    <w:rsid w:val="007F0B8D"/>
    <w:rsid w:val="007F228E"/>
    <w:rsid w:val="007F28CD"/>
    <w:rsid w:val="007F5830"/>
    <w:rsid w:val="007F5AE8"/>
    <w:rsid w:val="00802B9E"/>
    <w:rsid w:val="008041BA"/>
    <w:rsid w:val="0081247A"/>
    <w:rsid w:val="008144F3"/>
    <w:rsid w:val="00817799"/>
    <w:rsid w:val="008226AA"/>
    <w:rsid w:val="00833803"/>
    <w:rsid w:val="00833ADD"/>
    <w:rsid w:val="00834171"/>
    <w:rsid w:val="008378F2"/>
    <w:rsid w:val="008416B6"/>
    <w:rsid w:val="0084349C"/>
    <w:rsid w:val="00852BF7"/>
    <w:rsid w:val="00854613"/>
    <w:rsid w:val="0085549D"/>
    <w:rsid w:val="008607C3"/>
    <w:rsid w:val="00873903"/>
    <w:rsid w:val="00873E32"/>
    <w:rsid w:val="0088027F"/>
    <w:rsid w:val="00884C21"/>
    <w:rsid w:val="00884F31"/>
    <w:rsid w:val="00890085"/>
    <w:rsid w:val="008905FF"/>
    <w:rsid w:val="008A4537"/>
    <w:rsid w:val="008A4731"/>
    <w:rsid w:val="008A53EF"/>
    <w:rsid w:val="008B4F31"/>
    <w:rsid w:val="008B5252"/>
    <w:rsid w:val="008B689B"/>
    <w:rsid w:val="008B6F6C"/>
    <w:rsid w:val="008C4395"/>
    <w:rsid w:val="008C54FF"/>
    <w:rsid w:val="008C6575"/>
    <w:rsid w:val="008C6E3D"/>
    <w:rsid w:val="008C716F"/>
    <w:rsid w:val="008E0305"/>
    <w:rsid w:val="008E5E3A"/>
    <w:rsid w:val="008E7704"/>
    <w:rsid w:val="008F00FE"/>
    <w:rsid w:val="008F171C"/>
    <w:rsid w:val="008F4A47"/>
    <w:rsid w:val="008F67ED"/>
    <w:rsid w:val="0090491B"/>
    <w:rsid w:val="00904BEB"/>
    <w:rsid w:val="0091218B"/>
    <w:rsid w:val="00913648"/>
    <w:rsid w:val="00920EA9"/>
    <w:rsid w:val="0093214F"/>
    <w:rsid w:val="00941755"/>
    <w:rsid w:val="00942689"/>
    <w:rsid w:val="00957601"/>
    <w:rsid w:val="0096030A"/>
    <w:rsid w:val="009651C8"/>
    <w:rsid w:val="009651C9"/>
    <w:rsid w:val="00971158"/>
    <w:rsid w:val="0098402A"/>
    <w:rsid w:val="00984725"/>
    <w:rsid w:val="00984E4C"/>
    <w:rsid w:val="00986D46"/>
    <w:rsid w:val="009916ED"/>
    <w:rsid w:val="009A17DD"/>
    <w:rsid w:val="009A4250"/>
    <w:rsid w:val="009B3719"/>
    <w:rsid w:val="009C7C05"/>
    <w:rsid w:val="009E5FD9"/>
    <w:rsid w:val="009F0245"/>
    <w:rsid w:val="009F17A0"/>
    <w:rsid w:val="009F490F"/>
    <w:rsid w:val="009F732F"/>
    <w:rsid w:val="00A217C9"/>
    <w:rsid w:val="00A24205"/>
    <w:rsid w:val="00A5319C"/>
    <w:rsid w:val="00A61035"/>
    <w:rsid w:val="00A6615A"/>
    <w:rsid w:val="00A7177E"/>
    <w:rsid w:val="00A72073"/>
    <w:rsid w:val="00A73788"/>
    <w:rsid w:val="00A77625"/>
    <w:rsid w:val="00A8119E"/>
    <w:rsid w:val="00A87523"/>
    <w:rsid w:val="00AA089F"/>
    <w:rsid w:val="00AB75FB"/>
    <w:rsid w:val="00AC579E"/>
    <w:rsid w:val="00AC657A"/>
    <w:rsid w:val="00AC774F"/>
    <w:rsid w:val="00AE0F53"/>
    <w:rsid w:val="00AE5B4C"/>
    <w:rsid w:val="00AF058A"/>
    <w:rsid w:val="00AF2CE4"/>
    <w:rsid w:val="00B00CDB"/>
    <w:rsid w:val="00B035A2"/>
    <w:rsid w:val="00B079C9"/>
    <w:rsid w:val="00B143BF"/>
    <w:rsid w:val="00B16A3B"/>
    <w:rsid w:val="00B16F3E"/>
    <w:rsid w:val="00B21167"/>
    <w:rsid w:val="00B307B1"/>
    <w:rsid w:val="00B323AB"/>
    <w:rsid w:val="00B37D01"/>
    <w:rsid w:val="00B413A8"/>
    <w:rsid w:val="00B55786"/>
    <w:rsid w:val="00B566D6"/>
    <w:rsid w:val="00B63055"/>
    <w:rsid w:val="00B6375C"/>
    <w:rsid w:val="00B647E6"/>
    <w:rsid w:val="00B66D51"/>
    <w:rsid w:val="00B71586"/>
    <w:rsid w:val="00B71BD6"/>
    <w:rsid w:val="00B800F0"/>
    <w:rsid w:val="00B83A09"/>
    <w:rsid w:val="00B857D8"/>
    <w:rsid w:val="00B8722E"/>
    <w:rsid w:val="00B96970"/>
    <w:rsid w:val="00BA31BE"/>
    <w:rsid w:val="00BA4601"/>
    <w:rsid w:val="00BB1BED"/>
    <w:rsid w:val="00BB5085"/>
    <w:rsid w:val="00BB5EB3"/>
    <w:rsid w:val="00BB74C5"/>
    <w:rsid w:val="00BC50E0"/>
    <w:rsid w:val="00BD1B55"/>
    <w:rsid w:val="00BE15F5"/>
    <w:rsid w:val="00BE74D6"/>
    <w:rsid w:val="00BE7BDE"/>
    <w:rsid w:val="00BF07F3"/>
    <w:rsid w:val="00BF083F"/>
    <w:rsid w:val="00BF10BF"/>
    <w:rsid w:val="00BF1337"/>
    <w:rsid w:val="00BF5A9A"/>
    <w:rsid w:val="00C07CB2"/>
    <w:rsid w:val="00C1462C"/>
    <w:rsid w:val="00C14D2E"/>
    <w:rsid w:val="00C17465"/>
    <w:rsid w:val="00C17C7E"/>
    <w:rsid w:val="00C221EA"/>
    <w:rsid w:val="00C2283B"/>
    <w:rsid w:val="00C25086"/>
    <w:rsid w:val="00C36C10"/>
    <w:rsid w:val="00C4313C"/>
    <w:rsid w:val="00C43182"/>
    <w:rsid w:val="00C45C94"/>
    <w:rsid w:val="00C5557C"/>
    <w:rsid w:val="00C557D4"/>
    <w:rsid w:val="00C56153"/>
    <w:rsid w:val="00C60E2F"/>
    <w:rsid w:val="00C62911"/>
    <w:rsid w:val="00C66BE3"/>
    <w:rsid w:val="00C6750C"/>
    <w:rsid w:val="00C7079D"/>
    <w:rsid w:val="00C7667D"/>
    <w:rsid w:val="00C76A06"/>
    <w:rsid w:val="00C81D56"/>
    <w:rsid w:val="00C8296B"/>
    <w:rsid w:val="00C852EF"/>
    <w:rsid w:val="00C85BCC"/>
    <w:rsid w:val="00C92A32"/>
    <w:rsid w:val="00C93232"/>
    <w:rsid w:val="00C960EF"/>
    <w:rsid w:val="00C96976"/>
    <w:rsid w:val="00CA0E51"/>
    <w:rsid w:val="00CA15C5"/>
    <w:rsid w:val="00CB1470"/>
    <w:rsid w:val="00CB26D3"/>
    <w:rsid w:val="00CB3F7D"/>
    <w:rsid w:val="00CB665B"/>
    <w:rsid w:val="00CB7226"/>
    <w:rsid w:val="00CB7B56"/>
    <w:rsid w:val="00CC28BD"/>
    <w:rsid w:val="00CC7DBA"/>
    <w:rsid w:val="00CD08F0"/>
    <w:rsid w:val="00CD11BE"/>
    <w:rsid w:val="00CE3AD5"/>
    <w:rsid w:val="00CE5265"/>
    <w:rsid w:val="00CF4661"/>
    <w:rsid w:val="00CF4F00"/>
    <w:rsid w:val="00D0173A"/>
    <w:rsid w:val="00D0674E"/>
    <w:rsid w:val="00D15CDE"/>
    <w:rsid w:val="00D249DC"/>
    <w:rsid w:val="00D24BB5"/>
    <w:rsid w:val="00D2701C"/>
    <w:rsid w:val="00D300EA"/>
    <w:rsid w:val="00D32DE9"/>
    <w:rsid w:val="00D33D94"/>
    <w:rsid w:val="00D37702"/>
    <w:rsid w:val="00D41288"/>
    <w:rsid w:val="00D449A8"/>
    <w:rsid w:val="00D45DB0"/>
    <w:rsid w:val="00D542D0"/>
    <w:rsid w:val="00D56D9C"/>
    <w:rsid w:val="00D6548B"/>
    <w:rsid w:val="00D733D0"/>
    <w:rsid w:val="00D735AA"/>
    <w:rsid w:val="00D74155"/>
    <w:rsid w:val="00D75FA0"/>
    <w:rsid w:val="00D838F5"/>
    <w:rsid w:val="00D84DFE"/>
    <w:rsid w:val="00D86AF2"/>
    <w:rsid w:val="00D90A3E"/>
    <w:rsid w:val="00D945F0"/>
    <w:rsid w:val="00DB05F3"/>
    <w:rsid w:val="00DB336C"/>
    <w:rsid w:val="00DB5692"/>
    <w:rsid w:val="00DC0175"/>
    <w:rsid w:val="00DC284A"/>
    <w:rsid w:val="00DD0509"/>
    <w:rsid w:val="00DD1B72"/>
    <w:rsid w:val="00DD74BA"/>
    <w:rsid w:val="00DE097C"/>
    <w:rsid w:val="00DE15F0"/>
    <w:rsid w:val="00DE318F"/>
    <w:rsid w:val="00DF13DA"/>
    <w:rsid w:val="00DF1C8E"/>
    <w:rsid w:val="00DF46A3"/>
    <w:rsid w:val="00E0276C"/>
    <w:rsid w:val="00E02819"/>
    <w:rsid w:val="00E052B8"/>
    <w:rsid w:val="00E05ED2"/>
    <w:rsid w:val="00E204AC"/>
    <w:rsid w:val="00E236AA"/>
    <w:rsid w:val="00E25087"/>
    <w:rsid w:val="00E26C3B"/>
    <w:rsid w:val="00E43435"/>
    <w:rsid w:val="00E474B7"/>
    <w:rsid w:val="00E47BB3"/>
    <w:rsid w:val="00E5370C"/>
    <w:rsid w:val="00E55F7C"/>
    <w:rsid w:val="00E70B2F"/>
    <w:rsid w:val="00E70D94"/>
    <w:rsid w:val="00E74E36"/>
    <w:rsid w:val="00E75CED"/>
    <w:rsid w:val="00E84CDC"/>
    <w:rsid w:val="00E93596"/>
    <w:rsid w:val="00E95D86"/>
    <w:rsid w:val="00E97566"/>
    <w:rsid w:val="00EA17DD"/>
    <w:rsid w:val="00EA745C"/>
    <w:rsid w:val="00EB69A7"/>
    <w:rsid w:val="00EB702F"/>
    <w:rsid w:val="00EC07FD"/>
    <w:rsid w:val="00EC1E10"/>
    <w:rsid w:val="00ED0475"/>
    <w:rsid w:val="00ED5E7E"/>
    <w:rsid w:val="00ED6EEA"/>
    <w:rsid w:val="00EE5A83"/>
    <w:rsid w:val="00EE7228"/>
    <w:rsid w:val="00EF16DE"/>
    <w:rsid w:val="00EF20AA"/>
    <w:rsid w:val="00EF5428"/>
    <w:rsid w:val="00F1050F"/>
    <w:rsid w:val="00F1205D"/>
    <w:rsid w:val="00F12C3E"/>
    <w:rsid w:val="00F1316C"/>
    <w:rsid w:val="00F31414"/>
    <w:rsid w:val="00F32D94"/>
    <w:rsid w:val="00F34E65"/>
    <w:rsid w:val="00F371E1"/>
    <w:rsid w:val="00F45ADD"/>
    <w:rsid w:val="00F566BF"/>
    <w:rsid w:val="00F61DC9"/>
    <w:rsid w:val="00F6469E"/>
    <w:rsid w:val="00F73BEF"/>
    <w:rsid w:val="00F8048A"/>
    <w:rsid w:val="00F80F1C"/>
    <w:rsid w:val="00F91DCA"/>
    <w:rsid w:val="00F95195"/>
    <w:rsid w:val="00F96FF1"/>
    <w:rsid w:val="00F9704B"/>
    <w:rsid w:val="00FC5B81"/>
    <w:rsid w:val="00FC63CE"/>
    <w:rsid w:val="00FC7941"/>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83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6865">
      <w:bodyDiv w:val="1"/>
      <w:marLeft w:val="0"/>
      <w:marRight w:val="0"/>
      <w:marTop w:val="0"/>
      <w:marBottom w:val="0"/>
      <w:divBdr>
        <w:top w:val="none" w:sz="0" w:space="0" w:color="auto"/>
        <w:left w:val="none" w:sz="0" w:space="0" w:color="auto"/>
        <w:bottom w:val="none" w:sz="0" w:space="0" w:color="auto"/>
        <w:right w:val="none" w:sz="0" w:space="0" w:color="auto"/>
      </w:divBdr>
    </w:div>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Abhay Lalpotu</cp:lastModifiedBy>
  <cp:revision>8</cp:revision>
  <cp:lastPrinted>2007-10-23T01:08:00Z</cp:lastPrinted>
  <dcterms:created xsi:type="dcterms:W3CDTF">2013-07-23T18:06:00Z</dcterms:created>
  <dcterms:modified xsi:type="dcterms:W3CDTF">2013-07-24T13:34:00Z</dcterms:modified>
</cp:coreProperties>
</file>